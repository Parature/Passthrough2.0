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C0DBA" w14:textId="404BA43C" w:rsidR="00C6619A" w:rsidRDefault="00825386" w:rsidP="00C6619A">
      <w:pPr>
        <w:pStyle w:val="Heading1"/>
        <w:rPr>
          <w:rFonts w:eastAsia="Times New Roman"/>
        </w:rPr>
      </w:pPr>
      <w:bookmarkStart w:id="0" w:name="_Toc409098178"/>
      <w:r>
        <w:rPr>
          <w:rFonts w:eastAsia="Times New Roman"/>
        </w:rPr>
        <w:t>Hands on guide to help you with Passthrough 2.0 Migration</w:t>
      </w:r>
      <w:bookmarkEnd w:id="0"/>
    </w:p>
    <w:p w14:paraId="1DD79A6C" w14:textId="77777777" w:rsidR="00C6619A" w:rsidRDefault="00C6619A" w:rsidP="00C6619A">
      <w:pPr>
        <w:spacing w:after="0" w:line="240" w:lineRule="auto"/>
        <w:rPr>
          <w:rFonts w:ascii="Calibri" w:eastAsia="Times New Roman" w:hAnsi="Calibri" w:cs="Times New Roman"/>
          <w:color w:val="000000"/>
        </w:rPr>
      </w:pPr>
    </w:p>
    <w:p w14:paraId="23FD2B56" w14:textId="77777777" w:rsidR="005D538F" w:rsidRDefault="005D538F" w:rsidP="00C6619A">
      <w:pPr>
        <w:spacing w:after="0" w:line="240" w:lineRule="auto"/>
        <w:rPr>
          <w:rFonts w:ascii="Calibri" w:eastAsia="Times New Roman" w:hAnsi="Calibri" w:cs="Times New Roman"/>
          <w:color w:val="000000"/>
        </w:rPr>
      </w:pPr>
    </w:p>
    <w:sdt>
      <w:sdtPr>
        <w:rPr>
          <w:rFonts w:asciiTheme="minorHAnsi" w:eastAsiaTheme="minorHAnsi" w:hAnsiTheme="minorHAnsi" w:cstheme="minorBidi"/>
          <w:color w:val="auto"/>
          <w:sz w:val="22"/>
          <w:szCs w:val="22"/>
        </w:rPr>
        <w:id w:val="-31202075"/>
        <w:docPartObj>
          <w:docPartGallery w:val="Table of Contents"/>
          <w:docPartUnique/>
        </w:docPartObj>
      </w:sdtPr>
      <w:sdtEndPr>
        <w:rPr>
          <w:b/>
          <w:bCs/>
          <w:noProof/>
        </w:rPr>
      </w:sdtEndPr>
      <w:sdtContent>
        <w:p w14:paraId="427436C4" w14:textId="74FF3E9D" w:rsidR="005D538F" w:rsidRDefault="005D538F">
          <w:pPr>
            <w:pStyle w:val="TOCHeading"/>
          </w:pPr>
          <w:r>
            <w:t>Contents</w:t>
          </w:r>
        </w:p>
        <w:p w14:paraId="34088F15" w14:textId="77777777" w:rsidR="0052244B" w:rsidRDefault="005D53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98178" w:history="1">
            <w:r w:rsidR="0052244B" w:rsidRPr="00977A14">
              <w:rPr>
                <w:rStyle w:val="Hyperlink"/>
                <w:rFonts w:eastAsia="Times New Roman"/>
                <w:noProof/>
              </w:rPr>
              <w:t>Hands on guide to help you with Passthrough 2.0 Migration</w:t>
            </w:r>
            <w:r w:rsidR="0052244B">
              <w:rPr>
                <w:noProof/>
                <w:webHidden/>
              </w:rPr>
              <w:tab/>
            </w:r>
            <w:r w:rsidR="0052244B">
              <w:rPr>
                <w:noProof/>
                <w:webHidden/>
              </w:rPr>
              <w:fldChar w:fldCharType="begin"/>
            </w:r>
            <w:r w:rsidR="0052244B">
              <w:rPr>
                <w:noProof/>
                <w:webHidden/>
              </w:rPr>
              <w:instrText xml:space="preserve"> PAGEREF _Toc409098178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4765E3B5" w14:textId="77777777" w:rsidR="0052244B" w:rsidRDefault="00DB1C26">
          <w:pPr>
            <w:pStyle w:val="TOC2"/>
            <w:tabs>
              <w:tab w:val="right" w:leader="dot" w:pos="9350"/>
            </w:tabs>
            <w:rPr>
              <w:rFonts w:eastAsiaTheme="minorEastAsia"/>
              <w:noProof/>
            </w:rPr>
          </w:pPr>
          <w:hyperlink w:anchor="_Toc409098179" w:history="1">
            <w:r w:rsidR="0052244B" w:rsidRPr="00977A14">
              <w:rPr>
                <w:rStyle w:val="Hyperlink"/>
                <w:rFonts w:eastAsia="Times New Roman"/>
                <w:noProof/>
              </w:rPr>
              <w:t>Introduction</w:t>
            </w:r>
            <w:r w:rsidR="0052244B">
              <w:rPr>
                <w:noProof/>
                <w:webHidden/>
              </w:rPr>
              <w:tab/>
            </w:r>
            <w:r w:rsidR="0052244B">
              <w:rPr>
                <w:noProof/>
                <w:webHidden/>
              </w:rPr>
              <w:fldChar w:fldCharType="begin"/>
            </w:r>
            <w:r w:rsidR="0052244B">
              <w:rPr>
                <w:noProof/>
                <w:webHidden/>
              </w:rPr>
              <w:instrText xml:space="preserve"> PAGEREF _Toc409098179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2ADD70BF" w14:textId="77777777" w:rsidR="0052244B" w:rsidRDefault="00DB1C26">
          <w:pPr>
            <w:pStyle w:val="TOC2"/>
            <w:tabs>
              <w:tab w:val="right" w:leader="dot" w:pos="9350"/>
            </w:tabs>
            <w:rPr>
              <w:rFonts w:eastAsiaTheme="minorEastAsia"/>
              <w:noProof/>
            </w:rPr>
          </w:pPr>
          <w:hyperlink w:anchor="_Toc409098180" w:history="1">
            <w:r w:rsidR="0052244B" w:rsidRPr="00977A14">
              <w:rPr>
                <w:rStyle w:val="Hyperlink"/>
                <w:noProof/>
              </w:rPr>
              <w:t>Old Passthrough</w:t>
            </w:r>
            <w:r w:rsidR="0052244B">
              <w:rPr>
                <w:noProof/>
                <w:webHidden/>
              </w:rPr>
              <w:tab/>
            </w:r>
            <w:r w:rsidR="0052244B">
              <w:rPr>
                <w:noProof/>
                <w:webHidden/>
              </w:rPr>
              <w:fldChar w:fldCharType="begin"/>
            </w:r>
            <w:r w:rsidR="0052244B">
              <w:rPr>
                <w:noProof/>
                <w:webHidden/>
              </w:rPr>
              <w:instrText xml:space="preserve"> PAGEREF _Toc409098180 \h </w:instrText>
            </w:r>
            <w:r w:rsidR="0052244B">
              <w:rPr>
                <w:noProof/>
                <w:webHidden/>
              </w:rPr>
            </w:r>
            <w:r w:rsidR="0052244B">
              <w:rPr>
                <w:noProof/>
                <w:webHidden/>
              </w:rPr>
              <w:fldChar w:fldCharType="separate"/>
            </w:r>
            <w:r w:rsidR="0052244B">
              <w:rPr>
                <w:noProof/>
                <w:webHidden/>
              </w:rPr>
              <w:t>1</w:t>
            </w:r>
            <w:r w:rsidR="0052244B">
              <w:rPr>
                <w:noProof/>
                <w:webHidden/>
              </w:rPr>
              <w:fldChar w:fldCharType="end"/>
            </w:r>
          </w:hyperlink>
        </w:p>
        <w:p w14:paraId="0C3B08A3" w14:textId="77777777" w:rsidR="0052244B" w:rsidRDefault="00DB1C26">
          <w:pPr>
            <w:pStyle w:val="TOC2"/>
            <w:tabs>
              <w:tab w:val="right" w:leader="dot" w:pos="9350"/>
            </w:tabs>
            <w:rPr>
              <w:rFonts w:eastAsiaTheme="minorEastAsia"/>
              <w:noProof/>
            </w:rPr>
          </w:pPr>
          <w:hyperlink w:anchor="_Toc409098181" w:history="1">
            <w:r w:rsidR="0052244B" w:rsidRPr="00977A14">
              <w:rPr>
                <w:rStyle w:val="Hyperlink"/>
                <w:noProof/>
              </w:rPr>
              <w:t>Passthrough 2.0</w:t>
            </w:r>
            <w:r w:rsidR="0052244B">
              <w:rPr>
                <w:noProof/>
                <w:webHidden/>
              </w:rPr>
              <w:tab/>
            </w:r>
            <w:r w:rsidR="0052244B">
              <w:rPr>
                <w:noProof/>
                <w:webHidden/>
              </w:rPr>
              <w:fldChar w:fldCharType="begin"/>
            </w:r>
            <w:r w:rsidR="0052244B">
              <w:rPr>
                <w:noProof/>
                <w:webHidden/>
              </w:rPr>
              <w:instrText xml:space="preserve"> PAGEREF _Toc409098181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4FC70000" w14:textId="77777777" w:rsidR="0052244B" w:rsidRDefault="00DB1C26">
          <w:pPr>
            <w:pStyle w:val="TOC2"/>
            <w:tabs>
              <w:tab w:val="right" w:leader="dot" w:pos="9350"/>
            </w:tabs>
            <w:rPr>
              <w:rFonts w:eastAsiaTheme="minorEastAsia"/>
              <w:noProof/>
            </w:rPr>
          </w:pPr>
          <w:hyperlink w:anchor="_Toc409098182" w:history="1">
            <w:r w:rsidR="0052244B" w:rsidRPr="00977A14">
              <w:rPr>
                <w:rStyle w:val="Hyperlink"/>
                <w:rFonts w:eastAsia="Times New Roman"/>
                <w:noProof/>
              </w:rPr>
              <w:t>Prerequisites: what’s needed from you?</w:t>
            </w:r>
            <w:r w:rsidR="0052244B">
              <w:rPr>
                <w:noProof/>
                <w:webHidden/>
              </w:rPr>
              <w:tab/>
            </w:r>
            <w:r w:rsidR="0052244B">
              <w:rPr>
                <w:noProof/>
                <w:webHidden/>
              </w:rPr>
              <w:fldChar w:fldCharType="begin"/>
            </w:r>
            <w:r w:rsidR="0052244B">
              <w:rPr>
                <w:noProof/>
                <w:webHidden/>
              </w:rPr>
              <w:instrText xml:space="preserve"> PAGEREF _Toc409098182 \h </w:instrText>
            </w:r>
            <w:r w:rsidR="0052244B">
              <w:rPr>
                <w:noProof/>
                <w:webHidden/>
              </w:rPr>
            </w:r>
            <w:r w:rsidR="0052244B">
              <w:rPr>
                <w:noProof/>
                <w:webHidden/>
              </w:rPr>
              <w:fldChar w:fldCharType="separate"/>
            </w:r>
            <w:r w:rsidR="0052244B">
              <w:rPr>
                <w:noProof/>
                <w:webHidden/>
              </w:rPr>
              <w:t>3</w:t>
            </w:r>
            <w:r w:rsidR="0052244B">
              <w:rPr>
                <w:noProof/>
                <w:webHidden/>
              </w:rPr>
              <w:fldChar w:fldCharType="end"/>
            </w:r>
          </w:hyperlink>
        </w:p>
        <w:p w14:paraId="2057CEFA" w14:textId="77777777" w:rsidR="0052244B" w:rsidRDefault="00DB1C26">
          <w:pPr>
            <w:pStyle w:val="TOC2"/>
            <w:tabs>
              <w:tab w:val="right" w:leader="dot" w:pos="9350"/>
            </w:tabs>
            <w:rPr>
              <w:rFonts w:eastAsiaTheme="minorEastAsia"/>
              <w:noProof/>
            </w:rPr>
          </w:pPr>
          <w:hyperlink w:anchor="_Toc409098183" w:history="1">
            <w:r w:rsidR="0052244B" w:rsidRPr="00977A14">
              <w:rPr>
                <w:rStyle w:val="Hyperlink"/>
                <w:rFonts w:eastAsia="Times New Roman"/>
                <w:noProof/>
              </w:rPr>
              <w:t>Performing a Passthrough 2.0 request</w:t>
            </w:r>
            <w:r w:rsidR="0052244B">
              <w:rPr>
                <w:noProof/>
                <w:webHidden/>
              </w:rPr>
              <w:tab/>
            </w:r>
            <w:r w:rsidR="0052244B">
              <w:rPr>
                <w:noProof/>
                <w:webHidden/>
              </w:rPr>
              <w:fldChar w:fldCharType="begin"/>
            </w:r>
            <w:r w:rsidR="0052244B">
              <w:rPr>
                <w:noProof/>
                <w:webHidden/>
              </w:rPr>
              <w:instrText xml:space="preserve"> PAGEREF _Toc409098183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63AC1187" w14:textId="77777777" w:rsidR="0052244B" w:rsidRDefault="00DB1C26">
          <w:pPr>
            <w:pStyle w:val="TOC3"/>
            <w:tabs>
              <w:tab w:val="right" w:leader="dot" w:pos="9350"/>
            </w:tabs>
            <w:rPr>
              <w:rFonts w:eastAsiaTheme="minorEastAsia"/>
              <w:noProof/>
            </w:rPr>
          </w:pPr>
          <w:hyperlink w:anchor="_Toc409098184" w:history="1">
            <w:r w:rsidR="0052244B" w:rsidRPr="00977A14">
              <w:rPr>
                <w:rStyle w:val="Hyperlink"/>
                <w:rFonts w:eastAsia="Times New Roman"/>
                <w:noProof/>
              </w:rPr>
              <w:t>Step ONE</w:t>
            </w:r>
            <w:r w:rsidR="0052244B">
              <w:rPr>
                <w:noProof/>
                <w:webHidden/>
              </w:rPr>
              <w:tab/>
            </w:r>
            <w:r w:rsidR="0052244B">
              <w:rPr>
                <w:noProof/>
                <w:webHidden/>
              </w:rPr>
              <w:fldChar w:fldCharType="begin"/>
            </w:r>
            <w:r w:rsidR="0052244B">
              <w:rPr>
                <w:noProof/>
                <w:webHidden/>
              </w:rPr>
              <w:instrText xml:space="preserve"> PAGEREF _Toc409098184 \h </w:instrText>
            </w:r>
            <w:r w:rsidR="0052244B">
              <w:rPr>
                <w:noProof/>
                <w:webHidden/>
              </w:rPr>
            </w:r>
            <w:r w:rsidR="0052244B">
              <w:rPr>
                <w:noProof/>
                <w:webHidden/>
              </w:rPr>
              <w:fldChar w:fldCharType="separate"/>
            </w:r>
            <w:r w:rsidR="0052244B">
              <w:rPr>
                <w:noProof/>
                <w:webHidden/>
              </w:rPr>
              <w:t>4</w:t>
            </w:r>
            <w:r w:rsidR="0052244B">
              <w:rPr>
                <w:noProof/>
                <w:webHidden/>
              </w:rPr>
              <w:fldChar w:fldCharType="end"/>
            </w:r>
          </w:hyperlink>
        </w:p>
        <w:p w14:paraId="5B295789" w14:textId="77777777" w:rsidR="0052244B" w:rsidRDefault="00DB1C26">
          <w:pPr>
            <w:pStyle w:val="TOC3"/>
            <w:tabs>
              <w:tab w:val="right" w:leader="dot" w:pos="9350"/>
            </w:tabs>
            <w:rPr>
              <w:rFonts w:eastAsiaTheme="minorEastAsia"/>
              <w:noProof/>
            </w:rPr>
          </w:pPr>
          <w:hyperlink w:anchor="_Toc409098185" w:history="1">
            <w:r w:rsidR="0052244B" w:rsidRPr="00977A14">
              <w:rPr>
                <w:rStyle w:val="Hyperlink"/>
                <w:rFonts w:eastAsia="Times New Roman"/>
                <w:noProof/>
              </w:rPr>
              <w:t>Step TWO</w:t>
            </w:r>
            <w:r w:rsidR="0052244B">
              <w:rPr>
                <w:noProof/>
                <w:webHidden/>
              </w:rPr>
              <w:tab/>
            </w:r>
            <w:r w:rsidR="0052244B">
              <w:rPr>
                <w:noProof/>
                <w:webHidden/>
              </w:rPr>
              <w:fldChar w:fldCharType="begin"/>
            </w:r>
            <w:r w:rsidR="0052244B">
              <w:rPr>
                <w:noProof/>
                <w:webHidden/>
              </w:rPr>
              <w:instrText xml:space="preserve"> PAGEREF _Toc409098185 \h </w:instrText>
            </w:r>
            <w:r w:rsidR="0052244B">
              <w:rPr>
                <w:noProof/>
                <w:webHidden/>
              </w:rPr>
            </w:r>
            <w:r w:rsidR="0052244B">
              <w:rPr>
                <w:noProof/>
                <w:webHidden/>
              </w:rPr>
              <w:fldChar w:fldCharType="separate"/>
            </w:r>
            <w:r w:rsidR="0052244B">
              <w:rPr>
                <w:noProof/>
                <w:webHidden/>
              </w:rPr>
              <w:t>5</w:t>
            </w:r>
            <w:r w:rsidR="0052244B">
              <w:rPr>
                <w:noProof/>
                <w:webHidden/>
              </w:rPr>
              <w:fldChar w:fldCharType="end"/>
            </w:r>
          </w:hyperlink>
        </w:p>
        <w:p w14:paraId="5C100766" w14:textId="77777777" w:rsidR="0052244B" w:rsidRDefault="00DB1C26">
          <w:pPr>
            <w:pStyle w:val="TOC2"/>
            <w:tabs>
              <w:tab w:val="right" w:leader="dot" w:pos="9350"/>
            </w:tabs>
            <w:rPr>
              <w:rFonts w:eastAsiaTheme="minorEastAsia"/>
              <w:noProof/>
            </w:rPr>
          </w:pPr>
          <w:hyperlink w:anchor="_Toc409098186" w:history="1">
            <w:r w:rsidR="0052244B" w:rsidRPr="00977A14">
              <w:rPr>
                <w:rStyle w:val="Hyperlink"/>
                <w:rFonts w:eastAsia="Times New Roman"/>
                <w:noProof/>
              </w:rPr>
              <w:t>Display a ticket or Knowledge base article to the user after Passthrough</w:t>
            </w:r>
            <w:r w:rsidR="0052244B">
              <w:rPr>
                <w:noProof/>
                <w:webHidden/>
              </w:rPr>
              <w:tab/>
            </w:r>
            <w:r w:rsidR="0052244B">
              <w:rPr>
                <w:noProof/>
                <w:webHidden/>
              </w:rPr>
              <w:fldChar w:fldCharType="begin"/>
            </w:r>
            <w:r w:rsidR="0052244B">
              <w:rPr>
                <w:noProof/>
                <w:webHidden/>
              </w:rPr>
              <w:instrText xml:space="preserve"> PAGEREF _Toc409098186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6DF8ABB8" w14:textId="77777777" w:rsidR="0052244B" w:rsidRDefault="00DB1C26">
          <w:pPr>
            <w:pStyle w:val="TOC2"/>
            <w:tabs>
              <w:tab w:val="right" w:leader="dot" w:pos="9350"/>
            </w:tabs>
            <w:rPr>
              <w:rFonts w:eastAsiaTheme="minorEastAsia"/>
              <w:noProof/>
            </w:rPr>
          </w:pPr>
          <w:hyperlink w:anchor="_Toc409098187" w:history="1">
            <w:r w:rsidR="0052244B" w:rsidRPr="00977A14">
              <w:rPr>
                <w:rStyle w:val="Hyperlink"/>
                <w:rFonts w:eastAsia="Times New Roman"/>
                <w:noProof/>
              </w:rPr>
              <w:t>Source Code:</w:t>
            </w:r>
            <w:r w:rsidR="0052244B">
              <w:rPr>
                <w:noProof/>
                <w:webHidden/>
              </w:rPr>
              <w:tab/>
            </w:r>
            <w:r w:rsidR="0052244B">
              <w:rPr>
                <w:noProof/>
                <w:webHidden/>
              </w:rPr>
              <w:fldChar w:fldCharType="begin"/>
            </w:r>
            <w:r w:rsidR="0052244B">
              <w:rPr>
                <w:noProof/>
                <w:webHidden/>
              </w:rPr>
              <w:instrText xml:space="preserve"> PAGEREF _Toc409098187 \h </w:instrText>
            </w:r>
            <w:r w:rsidR="0052244B">
              <w:rPr>
                <w:noProof/>
                <w:webHidden/>
              </w:rPr>
            </w:r>
            <w:r w:rsidR="0052244B">
              <w:rPr>
                <w:noProof/>
                <w:webHidden/>
              </w:rPr>
              <w:fldChar w:fldCharType="separate"/>
            </w:r>
            <w:r w:rsidR="0052244B">
              <w:rPr>
                <w:noProof/>
                <w:webHidden/>
              </w:rPr>
              <w:t>6</w:t>
            </w:r>
            <w:r w:rsidR="0052244B">
              <w:rPr>
                <w:noProof/>
                <w:webHidden/>
              </w:rPr>
              <w:fldChar w:fldCharType="end"/>
            </w:r>
          </w:hyperlink>
        </w:p>
        <w:p w14:paraId="77E09F9C" w14:textId="77777777" w:rsidR="0052244B" w:rsidRDefault="00DB1C26">
          <w:pPr>
            <w:pStyle w:val="TOC2"/>
            <w:tabs>
              <w:tab w:val="right" w:leader="dot" w:pos="9350"/>
            </w:tabs>
            <w:rPr>
              <w:rFonts w:eastAsiaTheme="minorEastAsia"/>
              <w:noProof/>
            </w:rPr>
          </w:pPr>
          <w:hyperlink w:anchor="_Toc409098188" w:history="1">
            <w:r w:rsidR="0052244B" w:rsidRPr="00977A14">
              <w:rPr>
                <w:rStyle w:val="Hyperlink"/>
                <w:rFonts w:eastAsia="Times New Roman"/>
                <w:noProof/>
              </w:rPr>
              <w:t>Debugging:</w:t>
            </w:r>
            <w:r w:rsidR="0052244B">
              <w:rPr>
                <w:noProof/>
                <w:webHidden/>
              </w:rPr>
              <w:tab/>
            </w:r>
            <w:r w:rsidR="0052244B">
              <w:rPr>
                <w:noProof/>
                <w:webHidden/>
              </w:rPr>
              <w:fldChar w:fldCharType="begin"/>
            </w:r>
            <w:r w:rsidR="0052244B">
              <w:rPr>
                <w:noProof/>
                <w:webHidden/>
              </w:rPr>
              <w:instrText xml:space="preserve"> PAGEREF _Toc409098188 \h </w:instrText>
            </w:r>
            <w:r w:rsidR="0052244B">
              <w:rPr>
                <w:noProof/>
                <w:webHidden/>
              </w:rPr>
            </w:r>
            <w:r w:rsidR="0052244B">
              <w:rPr>
                <w:noProof/>
                <w:webHidden/>
              </w:rPr>
              <w:fldChar w:fldCharType="separate"/>
            </w:r>
            <w:r w:rsidR="0052244B">
              <w:rPr>
                <w:noProof/>
                <w:webHidden/>
              </w:rPr>
              <w:t>7</w:t>
            </w:r>
            <w:r w:rsidR="0052244B">
              <w:rPr>
                <w:noProof/>
                <w:webHidden/>
              </w:rPr>
              <w:fldChar w:fldCharType="end"/>
            </w:r>
          </w:hyperlink>
        </w:p>
        <w:p w14:paraId="7F65E3B4" w14:textId="63EF78EE" w:rsidR="005D538F" w:rsidRDefault="005D538F">
          <w:r>
            <w:rPr>
              <w:b/>
              <w:bCs/>
              <w:noProof/>
            </w:rPr>
            <w:fldChar w:fldCharType="end"/>
          </w:r>
        </w:p>
      </w:sdtContent>
    </w:sdt>
    <w:p w14:paraId="4E19AF7C" w14:textId="633C8668" w:rsidR="005D538F" w:rsidRDefault="005D538F" w:rsidP="00C6619A">
      <w:pPr>
        <w:spacing w:after="0" w:line="240" w:lineRule="auto"/>
        <w:rPr>
          <w:rFonts w:ascii="Calibri" w:eastAsia="Times New Roman" w:hAnsi="Calibri" w:cs="Times New Roman"/>
          <w:color w:val="000000"/>
        </w:rPr>
      </w:pPr>
    </w:p>
    <w:p w14:paraId="5E75DD87" w14:textId="112895D9" w:rsidR="00305EB6" w:rsidRDefault="00305EB6" w:rsidP="00305EB6">
      <w:pPr>
        <w:pStyle w:val="Heading2"/>
        <w:rPr>
          <w:rFonts w:eastAsia="Times New Roman"/>
        </w:rPr>
      </w:pPr>
      <w:bookmarkStart w:id="1" w:name="_Toc409098179"/>
      <w:r>
        <w:rPr>
          <w:rFonts w:eastAsia="Times New Roman"/>
        </w:rPr>
        <w:t>Introduction</w:t>
      </w:r>
      <w:bookmarkEnd w:id="1"/>
      <w:r>
        <w:rPr>
          <w:rFonts w:eastAsia="Times New Roman"/>
        </w:rPr>
        <w:t xml:space="preserve"> </w:t>
      </w:r>
    </w:p>
    <w:p w14:paraId="30C5039E" w14:textId="77777777" w:rsidR="00305EB6" w:rsidRDefault="00305EB6" w:rsidP="00C6619A">
      <w:pPr>
        <w:spacing w:after="0" w:line="240" w:lineRule="auto"/>
        <w:rPr>
          <w:rFonts w:ascii="Calibri" w:eastAsia="Times New Roman" w:hAnsi="Calibri" w:cs="Times New Roman"/>
          <w:color w:val="000000"/>
        </w:rPr>
      </w:pPr>
    </w:p>
    <w:p w14:paraId="0260D9F6" w14:textId="355AF01D" w:rsidR="00305EB6" w:rsidRDefault="00305EB6" w:rsidP="00C6619A">
      <w:pPr>
        <w:spacing w:after="0" w:line="240" w:lineRule="auto"/>
      </w:pPr>
      <w:r>
        <w:t xml:space="preserve">This document will help you get started with migrating to the new Passthrough. If you have any questions or need any clarifications please reach out to us with answers to these questions. This will help us better assist you. </w:t>
      </w:r>
    </w:p>
    <w:p w14:paraId="78DC4549" w14:textId="77777777" w:rsidR="00305EB6" w:rsidRDefault="00305EB6" w:rsidP="00C6619A">
      <w:pPr>
        <w:spacing w:after="0" w:line="240" w:lineRule="auto"/>
      </w:pPr>
    </w:p>
    <w:p w14:paraId="58B3DD03" w14:textId="77777777" w:rsidR="00305EB6"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Where </w:t>
      </w:r>
      <w:r>
        <w:rPr>
          <w:rFonts w:ascii="Calibri" w:eastAsia="Times New Roman" w:hAnsi="Calibri" w:cs="Times New Roman"/>
          <w:color w:val="000000"/>
        </w:rPr>
        <w:t xml:space="preserve">is your current Passthrough page located and </w:t>
      </w:r>
      <w:r w:rsidRPr="00C6619A">
        <w:rPr>
          <w:rFonts w:ascii="Calibri" w:eastAsia="Times New Roman" w:hAnsi="Calibri" w:cs="Times New Roman"/>
          <w:color w:val="000000"/>
        </w:rPr>
        <w:t>what is the URL to access it?</w:t>
      </w:r>
    </w:p>
    <w:p w14:paraId="07328EBD" w14:textId="7777777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What programming language are you using to invoke Passthrough?</w:t>
      </w:r>
    </w:p>
    <w:p w14:paraId="399AA98C" w14:textId="427A0F47" w:rsidR="00305EB6" w:rsidRPr="00C6619A" w:rsidRDefault="00305EB6" w:rsidP="00305EB6">
      <w:pPr>
        <w:numPr>
          <w:ilvl w:val="0"/>
          <w:numId w:val="1"/>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Do you use pass through for more than one Parature Instance or Department</w:t>
      </w:r>
      <w:r w:rsidR="00924B70">
        <w:rPr>
          <w:rFonts w:ascii="Calibri" w:eastAsia="Times New Roman" w:hAnsi="Calibri" w:cs="Times New Roman"/>
          <w:color w:val="000000"/>
        </w:rPr>
        <w:t xml:space="preserve"> of yours</w:t>
      </w:r>
      <w:r w:rsidRPr="00C6619A">
        <w:rPr>
          <w:rFonts w:ascii="Calibri" w:eastAsia="Times New Roman" w:hAnsi="Calibri" w:cs="Times New Roman"/>
          <w:color w:val="000000"/>
        </w:rPr>
        <w:t>?</w:t>
      </w:r>
      <w:r>
        <w:rPr>
          <w:rFonts w:ascii="Calibri" w:eastAsia="Times New Roman" w:hAnsi="Calibri" w:cs="Times New Roman"/>
          <w:color w:val="000000"/>
        </w:rPr>
        <w:t xml:space="preserve"> If yes, can you give us</w:t>
      </w:r>
      <w:r w:rsidR="00924B70">
        <w:rPr>
          <w:rFonts w:ascii="Calibri" w:eastAsia="Times New Roman" w:hAnsi="Calibri" w:cs="Times New Roman"/>
          <w:color w:val="000000"/>
        </w:rPr>
        <w:t xml:space="preserve"> all</w:t>
      </w:r>
      <w:r>
        <w:rPr>
          <w:rFonts w:ascii="Calibri" w:eastAsia="Times New Roman" w:hAnsi="Calibri" w:cs="Times New Roman"/>
          <w:color w:val="000000"/>
        </w:rPr>
        <w:t xml:space="preserve"> the instance and department details</w:t>
      </w:r>
      <w:r w:rsidR="00924B70">
        <w:rPr>
          <w:rFonts w:ascii="Calibri" w:eastAsia="Times New Roman" w:hAnsi="Calibri" w:cs="Times New Roman"/>
          <w:color w:val="000000"/>
        </w:rPr>
        <w:t xml:space="preserve"> you plan to use Passthrough</w:t>
      </w:r>
      <w:r>
        <w:rPr>
          <w:rFonts w:ascii="Calibri" w:eastAsia="Times New Roman" w:hAnsi="Calibri" w:cs="Times New Roman"/>
          <w:color w:val="000000"/>
        </w:rPr>
        <w:t>?</w:t>
      </w:r>
    </w:p>
    <w:p w14:paraId="2F1C4A2B" w14:textId="44A27DA6" w:rsidR="00305EB6" w:rsidRDefault="00924B70" w:rsidP="00305EB6">
      <w:pPr>
        <w:numPr>
          <w:ilvl w:val="0"/>
          <w:numId w:val="1"/>
        </w:numPr>
        <w:spacing w:after="0" w:line="240" w:lineRule="auto"/>
        <w:ind w:left="540"/>
        <w:textAlignment w:val="center"/>
      </w:pPr>
      <w:r>
        <w:rPr>
          <w:rFonts w:ascii="Calibri" w:eastAsia="Times New Roman" w:hAnsi="Calibri" w:cs="Times New Roman"/>
          <w:color w:val="000000"/>
        </w:rPr>
        <w:t>Are you</w:t>
      </w:r>
      <w:r w:rsidR="00305EB6">
        <w:t xml:space="preserve"> facing</w:t>
      </w:r>
      <w:r>
        <w:t xml:space="preserve"> any issues while performing Passthrough2.0</w:t>
      </w:r>
      <w:r w:rsidR="00305EB6">
        <w:t>? Did you get any error message with any GUID</w:t>
      </w:r>
      <w:r w:rsidR="0036614E">
        <w:t xml:space="preserve"> while performing the </w:t>
      </w:r>
      <w:r w:rsidR="00825386">
        <w:t xml:space="preserve">new </w:t>
      </w:r>
      <w:r w:rsidR="0036614E">
        <w:t>passthrough</w:t>
      </w:r>
      <w:r w:rsidR="00305EB6">
        <w:t xml:space="preserve">? Can you share the error message </w:t>
      </w:r>
      <w:r>
        <w:t xml:space="preserve">and a brief description of what’s happening </w:t>
      </w:r>
      <w:r w:rsidR="00305EB6">
        <w:t>with us?</w:t>
      </w:r>
    </w:p>
    <w:p w14:paraId="6FEF3F46" w14:textId="6F17DCE8" w:rsidR="00A14B39" w:rsidRDefault="00A14B39" w:rsidP="00A14B39">
      <w:pPr>
        <w:spacing w:after="0" w:line="240" w:lineRule="auto"/>
        <w:textAlignment w:val="center"/>
      </w:pPr>
    </w:p>
    <w:p w14:paraId="016A8909" w14:textId="3A877723" w:rsidR="00A14B39" w:rsidRDefault="00A14B39" w:rsidP="00A14B39">
      <w:pPr>
        <w:pStyle w:val="Heading2"/>
      </w:pPr>
      <w:bookmarkStart w:id="2" w:name="_Toc409098180"/>
      <w:r>
        <w:t>Old Passthrough</w:t>
      </w:r>
      <w:bookmarkEnd w:id="2"/>
    </w:p>
    <w:p w14:paraId="4E62ACAE" w14:textId="1266EB3F" w:rsidR="00A14B39" w:rsidRDefault="00DC5451" w:rsidP="00A14B39">
      <w:r>
        <w:t>Before we get into more about the new Passthrough i</w:t>
      </w:r>
      <w:r w:rsidR="00A14B39">
        <w:t xml:space="preserve">t will be a better idea to briefly brush up how the current passthrough works. If you are already aware of it, feel free to jump to the next section. For others I will try to keep this crisp. </w:t>
      </w:r>
    </w:p>
    <w:p w14:paraId="4916352D" w14:textId="034F6DE2" w:rsidR="00DC5451" w:rsidRDefault="00DC5451" w:rsidP="00C6619A">
      <w:pPr>
        <w:spacing w:after="0" w:line="240" w:lineRule="auto"/>
      </w:pPr>
      <w:r>
        <w:t>P</w:t>
      </w:r>
      <w:r w:rsidR="00A14B39">
        <w:t xml:space="preserve">assthrough is a neat feature in Parature which lets </w:t>
      </w:r>
      <w:r>
        <w:t xml:space="preserve">your authenticated </w:t>
      </w:r>
      <w:r w:rsidR="00A14B39">
        <w:t xml:space="preserve">users access the </w:t>
      </w:r>
      <w:r>
        <w:t>Parature Po</w:t>
      </w:r>
      <w:r w:rsidR="00442FBE">
        <w:t>rtal,</w:t>
      </w:r>
      <w:r>
        <w:t xml:space="preserve"> </w:t>
      </w:r>
      <w:r w:rsidR="00A14B39">
        <w:t>without showing them an additional login page. So this is in a way a SSO – Single Sign On</w:t>
      </w:r>
      <w:r w:rsidR="00442FBE">
        <w:t xml:space="preserve"> experience</w:t>
      </w:r>
      <w:r w:rsidR="00A14B39">
        <w:t xml:space="preserve">. </w:t>
      </w:r>
    </w:p>
    <w:p w14:paraId="0E92D659" w14:textId="5D6DF8C2" w:rsidR="00305EB6" w:rsidRDefault="00A14B39" w:rsidP="00C6619A">
      <w:pPr>
        <w:spacing w:after="0" w:line="240" w:lineRule="auto"/>
      </w:pPr>
      <w:r>
        <w:lastRenderedPageBreak/>
        <w:t xml:space="preserve">Below is a </w:t>
      </w:r>
      <w:r w:rsidR="007C673C">
        <w:t>sample</w:t>
      </w:r>
      <w:r>
        <w:t xml:space="preserve"> </w:t>
      </w:r>
      <w:r w:rsidR="00DC5451">
        <w:t xml:space="preserve">html page, which outlines </w:t>
      </w:r>
      <w:r w:rsidR="007C673C">
        <w:t>details</w:t>
      </w:r>
      <w:r w:rsidR="00DC5451">
        <w:t xml:space="preserve"> needed to make a passthrough for a user on click of a submit button. </w:t>
      </w:r>
      <w:r w:rsidR="007C673C">
        <w:t>Based on your system/programming language you can trigger a client form post on click of a Link to Parature portal in a similar fashion to perform passthrough.</w:t>
      </w:r>
    </w:p>
    <w:p w14:paraId="499BD725" w14:textId="77777777" w:rsidR="00DC5451" w:rsidRDefault="00DC5451" w:rsidP="00C6619A">
      <w:pPr>
        <w:spacing w:after="0" w:line="240" w:lineRule="auto"/>
      </w:pPr>
    </w:p>
    <w:p w14:paraId="76D7F689" w14:textId="77777777" w:rsidR="00DC5451" w:rsidRPr="007C673C" w:rsidRDefault="00DC5451" w:rsidP="00DC5451">
      <w:pPr>
        <w:spacing w:after="0" w:line="240" w:lineRule="auto"/>
        <w:ind w:left="720"/>
        <w:rPr>
          <w:sz w:val="18"/>
        </w:rPr>
      </w:pPr>
      <w:r w:rsidRPr="007C673C">
        <w:rPr>
          <w:sz w:val="18"/>
        </w:rPr>
        <w:t>&lt;</w:t>
      </w:r>
      <w:proofErr w:type="gramStart"/>
      <w:r w:rsidRPr="007C673C">
        <w:rPr>
          <w:sz w:val="18"/>
        </w:rPr>
        <w:t>html</w:t>
      </w:r>
      <w:proofErr w:type="gramEnd"/>
      <w:r w:rsidRPr="007C673C">
        <w:rPr>
          <w:sz w:val="18"/>
        </w:rPr>
        <w:t xml:space="preserve">&gt;    </w:t>
      </w:r>
    </w:p>
    <w:p w14:paraId="5619EC0A"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head</w:t>
      </w:r>
      <w:proofErr w:type="gramEnd"/>
      <w:r w:rsidRPr="007C673C">
        <w:rPr>
          <w:sz w:val="18"/>
        </w:rPr>
        <w:t>&gt;</w:t>
      </w:r>
    </w:p>
    <w:p w14:paraId="3B8128A7" w14:textId="77777777" w:rsidR="00DC5451" w:rsidRPr="007C673C" w:rsidRDefault="00DC5451" w:rsidP="00DC5451">
      <w:pPr>
        <w:spacing w:after="0" w:line="240" w:lineRule="auto"/>
        <w:ind w:left="720"/>
        <w:rPr>
          <w:sz w:val="18"/>
        </w:rPr>
      </w:pPr>
      <w:r w:rsidRPr="007C673C">
        <w:rPr>
          <w:sz w:val="18"/>
        </w:rPr>
        <w:t xml:space="preserve">        &lt;!-- </w:t>
      </w:r>
    </w:p>
    <w:p w14:paraId="65017385" w14:textId="77777777" w:rsidR="00DC5451" w:rsidRPr="007C673C" w:rsidRDefault="00DC5451" w:rsidP="00DC5451">
      <w:pPr>
        <w:spacing w:after="0" w:line="240" w:lineRule="auto"/>
        <w:ind w:left="720"/>
        <w:rPr>
          <w:sz w:val="18"/>
        </w:rPr>
      </w:pPr>
      <w:r w:rsidRPr="007C673C">
        <w:rPr>
          <w:sz w:val="18"/>
        </w:rPr>
        <w:t xml:space="preserve">             This content type declaration is required in the head tag</w:t>
      </w:r>
    </w:p>
    <w:p w14:paraId="03B9A1E4" w14:textId="77777777" w:rsidR="00DC5451" w:rsidRPr="007C673C" w:rsidRDefault="00DC5451" w:rsidP="00DC5451">
      <w:pPr>
        <w:spacing w:after="0" w:line="240" w:lineRule="auto"/>
        <w:ind w:left="720"/>
        <w:rPr>
          <w:sz w:val="18"/>
        </w:rPr>
      </w:pPr>
      <w:r w:rsidRPr="007C673C">
        <w:rPr>
          <w:sz w:val="18"/>
        </w:rPr>
        <w:t xml:space="preserve">             </w:t>
      </w:r>
      <w:proofErr w:type="gramStart"/>
      <w:r w:rsidRPr="007C673C">
        <w:rPr>
          <w:sz w:val="18"/>
        </w:rPr>
        <w:t>by</w:t>
      </w:r>
      <w:proofErr w:type="gramEnd"/>
      <w:r w:rsidRPr="007C673C">
        <w:rPr>
          <w:sz w:val="18"/>
        </w:rPr>
        <w:t xml:space="preserve"> the browser to encode the contents properly. </w:t>
      </w:r>
    </w:p>
    <w:p w14:paraId="038462E0" w14:textId="77777777" w:rsidR="00DC5451" w:rsidRPr="007C673C" w:rsidRDefault="00DC5451" w:rsidP="00DC5451">
      <w:pPr>
        <w:spacing w:after="0" w:line="240" w:lineRule="auto"/>
        <w:ind w:left="720"/>
        <w:rPr>
          <w:sz w:val="18"/>
        </w:rPr>
      </w:pPr>
      <w:r w:rsidRPr="007C673C">
        <w:rPr>
          <w:sz w:val="18"/>
        </w:rPr>
        <w:t xml:space="preserve">        --&gt;</w:t>
      </w:r>
    </w:p>
    <w:p w14:paraId="08D1E3F3" w14:textId="77777777" w:rsidR="00DC5451" w:rsidRPr="007C673C" w:rsidRDefault="00DC5451" w:rsidP="00DC5451">
      <w:pPr>
        <w:spacing w:after="0" w:line="240" w:lineRule="auto"/>
        <w:ind w:left="720"/>
        <w:rPr>
          <w:sz w:val="18"/>
        </w:rPr>
      </w:pPr>
      <w:r w:rsidRPr="007C673C">
        <w:rPr>
          <w:sz w:val="18"/>
        </w:rPr>
        <w:t xml:space="preserve">        &lt;</w:t>
      </w:r>
      <w:proofErr w:type="gramStart"/>
      <w:r w:rsidRPr="007C673C">
        <w:rPr>
          <w:sz w:val="18"/>
        </w:rPr>
        <w:t>meta</w:t>
      </w:r>
      <w:proofErr w:type="gramEnd"/>
      <w:r w:rsidRPr="007C673C">
        <w:rPr>
          <w:sz w:val="18"/>
        </w:rPr>
        <w:t xml:space="preserve"> http-</w:t>
      </w:r>
      <w:proofErr w:type="spellStart"/>
      <w:r w:rsidRPr="007C673C">
        <w:rPr>
          <w:sz w:val="18"/>
        </w:rPr>
        <w:t>equiv</w:t>
      </w:r>
      <w:proofErr w:type="spellEnd"/>
      <w:r w:rsidRPr="007C673C">
        <w:rPr>
          <w:sz w:val="18"/>
        </w:rPr>
        <w:t>='content-type' content='text/html; charset=utf-8' /&gt;</w:t>
      </w:r>
    </w:p>
    <w:p w14:paraId="77229A12" w14:textId="77777777" w:rsidR="00DC5451" w:rsidRPr="007C673C" w:rsidRDefault="00DC5451" w:rsidP="00DC5451">
      <w:pPr>
        <w:spacing w:after="0" w:line="240" w:lineRule="auto"/>
        <w:ind w:left="720"/>
        <w:rPr>
          <w:sz w:val="18"/>
        </w:rPr>
      </w:pPr>
      <w:r w:rsidRPr="007C673C">
        <w:rPr>
          <w:sz w:val="18"/>
        </w:rPr>
        <w:t xml:space="preserve">    &lt;/head&gt;</w:t>
      </w:r>
    </w:p>
    <w:p w14:paraId="057D989B" w14:textId="77777777" w:rsidR="00DC5451" w:rsidRPr="007C673C" w:rsidRDefault="00DC5451" w:rsidP="00DC5451">
      <w:pPr>
        <w:spacing w:after="0" w:line="240" w:lineRule="auto"/>
        <w:ind w:left="720"/>
        <w:rPr>
          <w:sz w:val="18"/>
        </w:rPr>
      </w:pPr>
      <w:r w:rsidRPr="007C673C">
        <w:rPr>
          <w:sz w:val="18"/>
        </w:rPr>
        <w:t xml:space="preserve">    </w:t>
      </w:r>
    </w:p>
    <w:p w14:paraId="3E5433B9" w14:textId="77777777" w:rsidR="00DC5451" w:rsidRPr="007C673C" w:rsidRDefault="00DC5451" w:rsidP="00DC5451">
      <w:pPr>
        <w:spacing w:after="0" w:line="240" w:lineRule="auto"/>
        <w:ind w:left="720"/>
        <w:rPr>
          <w:sz w:val="18"/>
        </w:rPr>
      </w:pPr>
      <w:r w:rsidRPr="007C673C">
        <w:rPr>
          <w:sz w:val="18"/>
        </w:rPr>
        <w:t xml:space="preserve">  &lt;form name="Support" </w:t>
      </w:r>
    </w:p>
    <w:p w14:paraId="3F5109A3"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target</w:t>
      </w:r>
      <w:proofErr w:type="gramEnd"/>
      <w:r w:rsidRPr="007C673C">
        <w:rPr>
          <w:sz w:val="18"/>
        </w:rPr>
        <w:t xml:space="preserve">=_blank </w:t>
      </w:r>
    </w:p>
    <w:p w14:paraId="22EB8C5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method=</w:t>
      </w:r>
      <w:proofErr w:type="gramEnd"/>
      <w:r w:rsidRPr="007C673C">
        <w:rPr>
          <w:sz w:val="18"/>
        </w:rPr>
        <w:t xml:space="preserve">post </w:t>
      </w:r>
    </w:p>
    <w:p w14:paraId="4174463E"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action</w:t>
      </w:r>
      <w:proofErr w:type="gramEnd"/>
      <w:r w:rsidRPr="007C673C">
        <w:rPr>
          <w:sz w:val="18"/>
        </w:rPr>
        <w:t xml:space="preserve">="http://&lt;yourInstance&gt;.parature.com/ics/support/security.asp?deptID=&lt;yourDepartmentID&gt;" </w:t>
      </w:r>
    </w:p>
    <w:p w14:paraId="24B7816E" w14:textId="77777777" w:rsidR="00DC5451" w:rsidRPr="007C673C" w:rsidRDefault="00DC5451" w:rsidP="00DC5451">
      <w:pPr>
        <w:spacing w:after="0" w:line="240" w:lineRule="auto"/>
        <w:ind w:left="720"/>
        <w:rPr>
          <w:sz w:val="18"/>
        </w:rPr>
      </w:pPr>
      <w:r w:rsidRPr="007C673C">
        <w:rPr>
          <w:sz w:val="18"/>
        </w:rPr>
        <w:tab/>
        <w:t>&gt;</w:t>
      </w:r>
    </w:p>
    <w:p w14:paraId="2EED28B0"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Authentication, these values should not be changed once setup --&gt;</w:t>
      </w:r>
    </w:p>
    <w:p w14:paraId="5B3EA59A" w14:textId="01D495E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sessEmail</w:t>
      </w:r>
      <w:proofErr w:type="spellEnd"/>
      <w:r w:rsidRPr="007C673C">
        <w:rPr>
          <w:sz w:val="18"/>
        </w:rPr>
        <w:t xml:space="preserve">" </w:t>
      </w:r>
      <w:r w:rsidRPr="007C673C">
        <w:rPr>
          <w:sz w:val="18"/>
        </w:rPr>
        <w:tab/>
        <w:t>value="api@</w:t>
      </w:r>
      <w:r w:rsidR="007C673C" w:rsidRPr="007C673C">
        <w:rPr>
          <w:sz w:val="18"/>
        </w:rPr>
        <w:t>parature</w:t>
      </w:r>
      <w:r w:rsidRPr="007C673C">
        <w:rPr>
          <w:sz w:val="18"/>
        </w:rPr>
        <w:t>.com" &gt;</w:t>
      </w:r>
    </w:p>
    <w:p w14:paraId="0D63F198"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type=hidden name="</w:t>
      </w:r>
      <w:proofErr w:type="spellStart"/>
      <w:r w:rsidRPr="007C673C">
        <w:rPr>
          <w:sz w:val="18"/>
        </w:rPr>
        <w:t>sessID</w:t>
      </w:r>
      <w:proofErr w:type="spellEnd"/>
      <w:r w:rsidRPr="007C673C">
        <w:rPr>
          <w:sz w:val="18"/>
        </w:rPr>
        <w:t xml:space="preserve">" </w:t>
      </w:r>
      <w:r w:rsidRPr="007C673C">
        <w:rPr>
          <w:sz w:val="18"/>
        </w:rPr>
        <w:tab/>
      </w:r>
      <w:r w:rsidRPr="007C673C">
        <w:rPr>
          <w:sz w:val="18"/>
        </w:rPr>
        <w:tab/>
        <w:t>value="&lt;MD5HashValueOfCustomerEmailAndAdminPassword&gt;" &gt;</w:t>
      </w:r>
    </w:p>
    <w:p w14:paraId="4E38163B" w14:textId="77777777" w:rsidR="00DC5451" w:rsidRPr="007C673C" w:rsidRDefault="00DC5451" w:rsidP="00DC5451">
      <w:pPr>
        <w:spacing w:after="0" w:line="240" w:lineRule="auto"/>
        <w:ind w:left="720"/>
        <w:rPr>
          <w:sz w:val="18"/>
        </w:rPr>
      </w:pPr>
    </w:p>
    <w:p w14:paraId="58B9B03F"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gramStart"/>
      <w:r w:rsidRPr="007C673C">
        <w:rPr>
          <w:sz w:val="18"/>
        </w:rPr>
        <w:t>table</w:t>
      </w:r>
      <w:proofErr w:type="gramEnd"/>
      <w:r w:rsidRPr="007C673C">
        <w:rPr>
          <w:sz w:val="18"/>
        </w:rPr>
        <w:t>&gt;</w:t>
      </w:r>
    </w:p>
    <w:p w14:paraId="66AB406B" w14:textId="77777777" w:rsidR="00DC5451" w:rsidRPr="007C673C" w:rsidRDefault="00DC5451" w:rsidP="00DC5451">
      <w:pPr>
        <w:spacing w:after="0" w:line="240" w:lineRule="auto"/>
        <w:ind w:left="720"/>
        <w:rPr>
          <w:sz w:val="18"/>
        </w:rPr>
      </w:pPr>
    </w:p>
    <w:p w14:paraId="52D3396A"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Customer Information, these values should change based on the customer information for the specific request --&gt;</w:t>
      </w:r>
    </w:p>
    <w:p w14:paraId="0C4E6A9B"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--&gt;</w:t>
      </w:r>
    </w:p>
    <w:p w14:paraId="375C80A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&gt;&lt;td&gt;First Name</w:t>
      </w:r>
      <w:r w:rsidRPr="007C673C">
        <w:rPr>
          <w:sz w:val="18"/>
        </w:rPr>
        <w:tab/>
        <w:t>&lt;/td&gt;&lt;td&gt;&lt;input type=text name="</w:t>
      </w:r>
      <w:proofErr w:type="spellStart"/>
      <w:r w:rsidRPr="007C673C">
        <w:rPr>
          <w:sz w:val="18"/>
        </w:rPr>
        <w:t>cFname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firstName</w:t>
      </w:r>
      <w:proofErr w:type="spellEnd"/>
      <w:r w:rsidRPr="007C673C">
        <w:rPr>
          <w:sz w:val="18"/>
        </w:rPr>
        <w:t>&gt;" &gt;&lt;/td&gt;&lt;/</w:t>
      </w:r>
      <w:proofErr w:type="spellStart"/>
      <w:r w:rsidRPr="007C673C">
        <w:rPr>
          <w:sz w:val="18"/>
        </w:rPr>
        <w:t>tr</w:t>
      </w:r>
      <w:proofErr w:type="spellEnd"/>
      <w:r w:rsidRPr="007C673C">
        <w:rPr>
          <w:sz w:val="18"/>
        </w:rPr>
        <w:t>&gt;</w:t>
      </w:r>
    </w:p>
    <w:p w14:paraId="72C0069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&gt;&lt;td&gt;Last Name</w:t>
      </w:r>
      <w:r w:rsidRPr="007C673C">
        <w:rPr>
          <w:sz w:val="18"/>
        </w:rPr>
        <w:tab/>
        <w:t>&lt;/td&gt;&lt;td&gt;&lt;input type=text name="</w:t>
      </w:r>
      <w:proofErr w:type="spellStart"/>
      <w:r w:rsidRPr="007C673C">
        <w:rPr>
          <w:sz w:val="18"/>
        </w:rPr>
        <w:t>cLname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lastName</w:t>
      </w:r>
      <w:proofErr w:type="spellEnd"/>
      <w:r w:rsidRPr="007C673C">
        <w:rPr>
          <w:sz w:val="18"/>
        </w:rPr>
        <w:t>&gt;" &gt;&lt;/td&gt;&lt;/</w:t>
      </w:r>
      <w:proofErr w:type="spellStart"/>
      <w:r w:rsidRPr="007C673C">
        <w:rPr>
          <w:sz w:val="18"/>
        </w:rPr>
        <w:t>tr</w:t>
      </w:r>
      <w:proofErr w:type="spellEnd"/>
      <w:r w:rsidRPr="007C673C">
        <w:rPr>
          <w:sz w:val="18"/>
        </w:rPr>
        <w:t>&gt;</w:t>
      </w:r>
    </w:p>
    <w:p w14:paraId="4BC9C817"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&gt;&lt;td&gt;Email </w:t>
      </w:r>
      <w:r w:rsidRPr="007C673C">
        <w:rPr>
          <w:sz w:val="18"/>
        </w:rPr>
        <w:tab/>
      </w:r>
      <w:r w:rsidRPr="007C673C">
        <w:rPr>
          <w:sz w:val="18"/>
        </w:rPr>
        <w:tab/>
        <w:t>&lt;/td&gt;&lt;td&gt;&lt;input type=text name="</w:t>
      </w:r>
      <w:proofErr w:type="spellStart"/>
      <w:r w:rsidRPr="007C673C">
        <w:rPr>
          <w:sz w:val="18"/>
        </w:rPr>
        <w:t>cEmail</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customerEmailID</w:t>
      </w:r>
      <w:proofErr w:type="spellEnd"/>
      <w:r w:rsidRPr="007C673C">
        <w:rPr>
          <w:sz w:val="18"/>
        </w:rPr>
        <w:t>&gt;" &gt;&lt;/td&gt;&lt;/</w:t>
      </w:r>
      <w:proofErr w:type="spellStart"/>
      <w:r w:rsidRPr="007C673C">
        <w:rPr>
          <w:sz w:val="18"/>
        </w:rPr>
        <w:t>tr</w:t>
      </w:r>
      <w:proofErr w:type="spellEnd"/>
      <w:r w:rsidRPr="007C673C">
        <w:rPr>
          <w:sz w:val="18"/>
        </w:rPr>
        <w:t>&gt;</w:t>
      </w:r>
    </w:p>
    <w:p w14:paraId="170DF04D"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Required only for specific departments --&gt;</w:t>
      </w:r>
    </w:p>
    <w:p w14:paraId="0CC87A90"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UserName</w:t>
      </w:r>
      <w:proofErr w:type="spellEnd"/>
      <w:r w:rsidRPr="007C673C">
        <w:rPr>
          <w:sz w:val="18"/>
        </w:rPr>
        <w:tab/>
        <w:t>&lt;/td&gt;&lt;td&gt;&lt;input type=text name="</w:t>
      </w:r>
      <w:proofErr w:type="spellStart"/>
      <w:r w:rsidRPr="007C673C">
        <w:rPr>
          <w:sz w:val="18"/>
        </w:rPr>
        <w:t>cUname</w:t>
      </w:r>
      <w:proofErr w:type="spellEnd"/>
      <w:r w:rsidRPr="007C673C">
        <w:rPr>
          <w:sz w:val="18"/>
        </w:rPr>
        <w:t xml:space="preserve">" </w:t>
      </w:r>
      <w:r w:rsidRPr="007C673C">
        <w:rPr>
          <w:sz w:val="18"/>
        </w:rPr>
        <w:tab/>
      </w:r>
      <w:r w:rsidRPr="007C673C">
        <w:rPr>
          <w:sz w:val="18"/>
        </w:rPr>
        <w:tab/>
        <w:t>value="&lt;</w:t>
      </w:r>
      <w:proofErr w:type="spellStart"/>
      <w:r w:rsidRPr="007C673C">
        <w:rPr>
          <w:sz w:val="18"/>
        </w:rPr>
        <w:t>customerUserName</w:t>
      </w:r>
      <w:proofErr w:type="spellEnd"/>
      <w:r w:rsidRPr="007C673C">
        <w:rPr>
          <w:sz w:val="18"/>
        </w:rPr>
        <w:t>&gt;" &gt;&lt;/td&gt;&lt;/</w:t>
      </w:r>
      <w:proofErr w:type="spellStart"/>
      <w:r w:rsidRPr="007C673C">
        <w:rPr>
          <w:sz w:val="18"/>
        </w:rPr>
        <w:t>tr</w:t>
      </w:r>
      <w:proofErr w:type="spellEnd"/>
      <w:r w:rsidRPr="007C673C">
        <w:rPr>
          <w:sz w:val="18"/>
        </w:rPr>
        <w:t>&gt;</w:t>
      </w:r>
    </w:p>
    <w:p w14:paraId="0212AFD2" w14:textId="77777777" w:rsidR="00DC5451" w:rsidRPr="007C673C" w:rsidRDefault="00DC5451" w:rsidP="00DC5451">
      <w:pPr>
        <w:spacing w:after="0" w:line="240" w:lineRule="auto"/>
        <w:ind w:left="720"/>
        <w:rPr>
          <w:sz w:val="18"/>
        </w:rPr>
      </w:pPr>
    </w:p>
    <w:p w14:paraId="21EFC609" w14:textId="77777777" w:rsidR="00DC5451" w:rsidRPr="007C673C" w:rsidRDefault="00DC5451" w:rsidP="00DC5451">
      <w:pPr>
        <w:spacing w:after="0" w:line="240" w:lineRule="auto"/>
        <w:ind w:left="720"/>
        <w:rPr>
          <w:sz w:val="18"/>
        </w:rPr>
      </w:pPr>
      <w:r w:rsidRPr="007C673C">
        <w:rPr>
          <w:sz w:val="18"/>
        </w:rPr>
        <w:tab/>
      </w:r>
      <w:r w:rsidRPr="007C673C">
        <w:rPr>
          <w:sz w:val="18"/>
        </w:rPr>
        <w:tab/>
      </w:r>
      <w:proofErr w:type="gramStart"/>
      <w:r w:rsidRPr="007C673C">
        <w:rPr>
          <w:sz w:val="18"/>
        </w:rPr>
        <w:t>&lt;!--</w:t>
      </w:r>
      <w:proofErr w:type="gramEnd"/>
      <w:r w:rsidRPr="007C673C">
        <w:rPr>
          <w:sz w:val="18"/>
        </w:rPr>
        <w:t xml:space="preserve"> Optional --&gt;</w:t>
      </w:r>
    </w:p>
    <w:p w14:paraId="068D0A56"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&gt;&lt;td&gt;password</w:t>
      </w:r>
      <w:r w:rsidRPr="007C673C">
        <w:rPr>
          <w:sz w:val="18"/>
        </w:rPr>
        <w:tab/>
        <w:t>&lt;/td&gt;&lt;td&gt;&lt;input type=text name="</w:t>
      </w:r>
      <w:proofErr w:type="spellStart"/>
      <w:r w:rsidRPr="007C673C">
        <w:rPr>
          <w:sz w:val="18"/>
        </w:rPr>
        <w:t>cPassword</w:t>
      </w:r>
      <w:proofErr w:type="spellEnd"/>
      <w:r w:rsidRPr="007C673C">
        <w:rPr>
          <w:sz w:val="18"/>
        </w:rPr>
        <w:t>"</w:t>
      </w:r>
      <w:r w:rsidRPr="007C673C">
        <w:rPr>
          <w:sz w:val="18"/>
        </w:rPr>
        <w:tab/>
        <w:t>value="&lt;password&gt;"&gt; &lt;/td&gt;&lt;/</w:t>
      </w:r>
      <w:proofErr w:type="spellStart"/>
      <w:r w:rsidRPr="007C673C">
        <w:rPr>
          <w:sz w:val="18"/>
        </w:rPr>
        <w:t>tr</w:t>
      </w:r>
      <w:proofErr w:type="spellEnd"/>
      <w:r w:rsidRPr="007C673C">
        <w:rPr>
          <w:sz w:val="18"/>
        </w:rPr>
        <w:t>&gt;</w:t>
      </w:r>
    </w:p>
    <w:p w14:paraId="6BD23F29"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&gt;&lt;td&gt;Status</w:t>
      </w:r>
      <w:r w:rsidRPr="007C673C">
        <w:rPr>
          <w:sz w:val="18"/>
        </w:rPr>
        <w:tab/>
      </w:r>
      <w:r w:rsidRPr="007C673C">
        <w:rPr>
          <w:sz w:val="18"/>
        </w:rPr>
        <w:tab/>
        <w:t>&lt;/td&gt;&lt;td&gt;&lt;input type=text name="</w:t>
      </w:r>
      <w:proofErr w:type="spellStart"/>
      <w:r w:rsidRPr="007C673C">
        <w:rPr>
          <w:sz w:val="18"/>
        </w:rPr>
        <w:t>cStatus</w:t>
      </w:r>
      <w:proofErr w:type="spellEnd"/>
      <w:r w:rsidRPr="007C673C">
        <w:rPr>
          <w:sz w:val="18"/>
        </w:rPr>
        <w:t xml:space="preserve">" </w:t>
      </w:r>
      <w:r w:rsidRPr="007C673C">
        <w:rPr>
          <w:sz w:val="18"/>
        </w:rPr>
        <w:tab/>
        <w:t>value="REGISTERED"&gt; &lt;!-- REGISTERED;PENDING;TRASHED --&gt;&lt;/td&gt;&lt;/</w:t>
      </w:r>
      <w:proofErr w:type="spellStart"/>
      <w:r w:rsidRPr="007C673C">
        <w:rPr>
          <w:sz w:val="18"/>
        </w:rPr>
        <w:t>tr</w:t>
      </w:r>
      <w:proofErr w:type="spellEnd"/>
      <w:r w:rsidRPr="007C673C">
        <w:rPr>
          <w:sz w:val="18"/>
        </w:rPr>
        <w:t>&gt;</w:t>
      </w:r>
    </w:p>
    <w:p w14:paraId="7BCDF164"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&gt;&lt;td&gt;</w:t>
      </w:r>
      <w:proofErr w:type="spellStart"/>
      <w:r w:rsidRPr="007C673C">
        <w:rPr>
          <w:sz w:val="18"/>
        </w:rPr>
        <w:t>tou</w:t>
      </w:r>
      <w:proofErr w:type="spellEnd"/>
      <w:r w:rsidRPr="007C673C">
        <w:rPr>
          <w:sz w:val="18"/>
        </w:rPr>
        <w:t>?</w:t>
      </w:r>
      <w:r w:rsidRPr="007C673C">
        <w:rPr>
          <w:sz w:val="18"/>
        </w:rPr>
        <w:tab/>
      </w:r>
      <w:r w:rsidRPr="007C673C">
        <w:rPr>
          <w:sz w:val="18"/>
        </w:rPr>
        <w:tab/>
        <w:t>&lt;/td&gt;&lt;td&gt;&lt;input type=text name="</w:t>
      </w:r>
      <w:proofErr w:type="spellStart"/>
      <w:r w:rsidRPr="007C673C">
        <w:rPr>
          <w:sz w:val="18"/>
        </w:rPr>
        <w:t>cTou</w:t>
      </w:r>
      <w:proofErr w:type="spellEnd"/>
      <w:r w:rsidRPr="007C673C">
        <w:rPr>
          <w:sz w:val="18"/>
        </w:rPr>
        <w:t>"</w:t>
      </w:r>
      <w:r w:rsidRPr="007C673C">
        <w:rPr>
          <w:sz w:val="18"/>
        </w:rPr>
        <w:tab/>
      </w:r>
      <w:r w:rsidRPr="007C673C">
        <w:rPr>
          <w:sz w:val="18"/>
        </w:rPr>
        <w:tab/>
        <w:t>value="1"&gt; &lt;</w:t>
      </w:r>
      <w:proofErr w:type="gramStart"/>
      <w:r w:rsidRPr="007C673C">
        <w:rPr>
          <w:sz w:val="18"/>
        </w:rPr>
        <w:t>!--</w:t>
      </w:r>
      <w:proofErr w:type="gramEnd"/>
      <w:r w:rsidRPr="007C673C">
        <w:rPr>
          <w:sz w:val="18"/>
        </w:rPr>
        <w:t xml:space="preserve"> Blank for no; 1 for yes --&gt; &lt;/td&gt;&lt;/</w:t>
      </w:r>
      <w:proofErr w:type="spellStart"/>
      <w:r w:rsidRPr="007C673C">
        <w:rPr>
          <w:sz w:val="18"/>
        </w:rPr>
        <w:t>tr</w:t>
      </w:r>
      <w:proofErr w:type="spellEnd"/>
      <w:r w:rsidRPr="007C673C">
        <w:rPr>
          <w:sz w:val="18"/>
        </w:rPr>
        <w:t>&gt;</w:t>
      </w:r>
    </w:p>
    <w:p w14:paraId="26B27FF1" w14:textId="77777777" w:rsidR="00DC5451" w:rsidRPr="007C673C" w:rsidRDefault="00DC5451" w:rsidP="00DC5451">
      <w:pPr>
        <w:spacing w:after="0" w:line="240" w:lineRule="auto"/>
        <w:ind w:left="720"/>
        <w:rPr>
          <w:sz w:val="18"/>
        </w:rPr>
      </w:pPr>
      <w:r w:rsidRPr="007C673C">
        <w:rPr>
          <w:sz w:val="18"/>
        </w:rPr>
        <w:tab/>
      </w:r>
      <w:r w:rsidRPr="007C673C">
        <w:rPr>
          <w:sz w:val="18"/>
        </w:rPr>
        <w:tab/>
      </w:r>
    </w:p>
    <w:p w14:paraId="28E308B5" w14:textId="77777777" w:rsidR="00DC5451" w:rsidRPr="007C673C" w:rsidRDefault="00DC5451" w:rsidP="00DC5451">
      <w:pPr>
        <w:spacing w:after="0" w:line="240" w:lineRule="auto"/>
        <w:ind w:left="720"/>
        <w:rPr>
          <w:sz w:val="18"/>
        </w:rPr>
      </w:pPr>
      <w:r w:rsidRPr="007C673C">
        <w:rPr>
          <w:sz w:val="18"/>
        </w:rPr>
        <w:tab/>
      </w:r>
      <w:r w:rsidRPr="007C673C">
        <w:rPr>
          <w:sz w:val="18"/>
        </w:rPr>
        <w:tab/>
        <w:t>&lt;</w:t>
      </w:r>
      <w:proofErr w:type="spellStart"/>
      <w:proofErr w:type="gramStart"/>
      <w:r w:rsidRPr="007C673C">
        <w:rPr>
          <w:sz w:val="18"/>
        </w:rPr>
        <w:t>tr</w:t>
      </w:r>
      <w:proofErr w:type="spellEnd"/>
      <w:proofErr w:type="gramEnd"/>
      <w:r w:rsidRPr="007C673C">
        <w:rPr>
          <w:sz w:val="18"/>
        </w:rPr>
        <w:t xml:space="preserve">&gt;&lt;td </w:t>
      </w:r>
      <w:proofErr w:type="spellStart"/>
      <w:r w:rsidRPr="007C673C">
        <w:rPr>
          <w:sz w:val="18"/>
        </w:rPr>
        <w:t>colspan</w:t>
      </w:r>
      <w:proofErr w:type="spellEnd"/>
      <w:r w:rsidRPr="007C673C">
        <w:rPr>
          <w:sz w:val="18"/>
        </w:rPr>
        <w:t>=2&gt;</w:t>
      </w:r>
    </w:p>
    <w:p w14:paraId="28D1DE86" w14:textId="77777777" w:rsidR="00DC5451" w:rsidRPr="007C673C" w:rsidRDefault="00DC5451" w:rsidP="00DC5451">
      <w:pPr>
        <w:spacing w:after="0" w:line="240" w:lineRule="auto"/>
        <w:ind w:left="720"/>
        <w:rPr>
          <w:sz w:val="18"/>
        </w:rPr>
      </w:pPr>
      <w:r w:rsidRPr="007C673C">
        <w:rPr>
          <w:sz w:val="18"/>
        </w:rPr>
        <w:tab/>
      </w:r>
      <w:r w:rsidRPr="007C673C">
        <w:rPr>
          <w:sz w:val="18"/>
        </w:rPr>
        <w:tab/>
      </w:r>
      <w:r w:rsidRPr="007C673C">
        <w:rPr>
          <w:sz w:val="18"/>
        </w:rPr>
        <w:tab/>
        <w:t>&lt;input type="submit" value="Passthrough for Support" /&gt;&lt;/a&gt;</w:t>
      </w:r>
    </w:p>
    <w:p w14:paraId="16527B32" w14:textId="77777777" w:rsidR="00DC5451" w:rsidRPr="007C673C" w:rsidRDefault="00DC5451" w:rsidP="00DC5451">
      <w:pPr>
        <w:spacing w:after="0" w:line="240" w:lineRule="auto"/>
        <w:ind w:left="720"/>
        <w:rPr>
          <w:sz w:val="18"/>
        </w:rPr>
      </w:pPr>
      <w:r w:rsidRPr="007C673C">
        <w:rPr>
          <w:sz w:val="18"/>
        </w:rPr>
        <w:tab/>
      </w:r>
      <w:r w:rsidRPr="007C673C">
        <w:rPr>
          <w:sz w:val="18"/>
        </w:rPr>
        <w:tab/>
        <w:t>&lt;/td&gt;&lt;/</w:t>
      </w:r>
      <w:proofErr w:type="spellStart"/>
      <w:proofErr w:type="gramStart"/>
      <w:r w:rsidRPr="007C673C">
        <w:rPr>
          <w:sz w:val="18"/>
        </w:rPr>
        <w:t>tr</w:t>
      </w:r>
      <w:proofErr w:type="spellEnd"/>
      <w:proofErr w:type="gramEnd"/>
      <w:r w:rsidRPr="007C673C">
        <w:rPr>
          <w:sz w:val="18"/>
        </w:rPr>
        <w:t>&gt;</w:t>
      </w:r>
    </w:p>
    <w:p w14:paraId="754CEFB3" w14:textId="77777777" w:rsidR="00DC5451" w:rsidRPr="007C673C" w:rsidRDefault="00DC5451" w:rsidP="00DC5451">
      <w:pPr>
        <w:spacing w:after="0" w:line="240" w:lineRule="auto"/>
        <w:ind w:left="720"/>
        <w:rPr>
          <w:sz w:val="18"/>
        </w:rPr>
      </w:pPr>
      <w:r w:rsidRPr="007C673C">
        <w:rPr>
          <w:sz w:val="18"/>
        </w:rPr>
        <w:tab/>
      </w:r>
      <w:r w:rsidRPr="007C673C">
        <w:rPr>
          <w:sz w:val="18"/>
        </w:rPr>
        <w:tab/>
        <w:t>&lt;/table&gt;</w:t>
      </w:r>
    </w:p>
    <w:p w14:paraId="23948B42" w14:textId="77777777" w:rsidR="00DC5451" w:rsidRPr="007C673C" w:rsidRDefault="00DC5451" w:rsidP="00DC5451">
      <w:pPr>
        <w:spacing w:after="0" w:line="240" w:lineRule="auto"/>
        <w:ind w:left="720"/>
        <w:rPr>
          <w:sz w:val="18"/>
        </w:rPr>
      </w:pPr>
      <w:r w:rsidRPr="007C673C">
        <w:rPr>
          <w:sz w:val="18"/>
        </w:rPr>
        <w:tab/>
        <w:t>&lt;/form&gt;</w:t>
      </w:r>
    </w:p>
    <w:p w14:paraId="14AF25BE" w14:textId="77777777" w:rsidR="00DC5451" w:rsidRPr="007C673C" w:rsidRDefault="00DC5451" w:rsidP="00DC5451">
      <w:pPr>
        <w:spacing w:after="0" w:line="240" w:lineRule="auto"/>
        <w:ind w:left="720"/>
        <w:rPr>
          <w:sz w:val="18"/>
        </w:rPr>
      </w:pPr>
      <w:r w:rsidRPr="007C673C">
        <w:rPr>
          <w:sz w:val="18"/>
        </w:rPr>
        <w:t>&lt;/html&gt;</w:t>
      </w:r>
    </w:p>
    <w:p w14:paraId="552F59FC" w14:textId="77777777" w:rsidR="00DC5451" w:rsidRDefault="00DC5451" w:rsidP="00C6619A">
      <w:pPr>
        <w:spacing w:after="0" w:line="240" w:lineRule="auto"/>
      </w:pPr>
    </w:p>
    <w:p w14:paraId="4ACA6A9D" w14:textId="77777777" w:rsidR="00A14B39" w:rsidRDefault="00A14B39" w:rsidP="00C6619A">
      <w:pPr>
        <w:spacing w:after="0" w:line="240" w:lineRule="auto"/>
      </w:pPr>
    </w:p>
    <w:p w14:paraId="2A67A811" w14:textId="77777777" w:rsidR="00A14B39" w:rsidRDefault="00A14B39" w:rsidP="00C6619A">
      <w:pPr>
        <w:spacing w:after="0" w:line="240" w:lineRule="auto"/>
      </w:pPr>
    </w:p>
    <w:p w14:paraId="5EED213D" w14:textId="77777777" w:rsidR="007C673C" w:rsidRDefault="007C673C" w:rsidP="00C6619A">
      <w:pPr>
        <w:spacing w:after="0" w:line="240" w:lineRule="auto"/>
      </w:pPr>
    </w:p>
    <w:p w14:paraId="7839119E" w14:textId="77777777" w:rsidR="007C673C" w:rsidRDefault="007C673C" w:rsidP="00C6619A">
      <w:pPr>
        <w:spacing w:after="0" w:line="240" w:lineRule="auto"/>
      </w:pPr>
    </w:p>
    <w:p w14:paraId="015E7316" w14:textId="421D45C7" w:rsidR="0036614E" w:rsidRDefault="0036614E" w:rsidP="0036614E">
      <w:pPr>
        <w:pStyle w:val="Heading2"/>
      </w:pPr>
      <w:bookmarkStart w:id="3" w:name="_Toc409098181"/>
      <w:r>
        <w:t>Passthrough 2.0</w:t>
      </w:r>
      <w:bookmarkEnd w:id="3"/>
    </w:p>
    <w:p w14:paraId="4B9CF59A" w14:textId="77777777" w:rsidR="00825386" w:rsidRDefault="00825386" w:rsidP="0036614E">
      <w:pPr>
        <w:spacing w:after="0" w:line="240" w:lineRule="auto"/>
        <w:rPr>
          <w:rFonts w:ascii="Calibri" w:eastAsia="Times New Roman" w:hAnsi="Calibri" w:cs="Times New Roman"/>
          <w:color w:val="000000"/>
        </w:rPr>
      </w:pPr>
    </w:p>
    <w:p w14:paraId="7E8A8A38" w14:textId="798DD8B9" w:rsidR="0036614E" w:rsidRDefault="0036614E" w:rsidP="0036614E">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From now on </w:t>
      </w:r>
      <w:r>
        <w:rPr>
          <w:rFonts w:ascii="Calibri" w:eastAsia="Times New Roman" w:hAnsi="Calibri" w:cs="Times New Roman"/>
          <w:color w:val="000000"/>
        </w:rPr>
        <w:t xml:space="preserve">for simplicity, </w:t>
      </w:r>
      <w:r w:rsidRPr="00C6619A">
        <w:rPr>
          <w:rFonts w:ascii="Calibri" w:eastAsia="Times New Roman" w:hAnsi="Calibri" w:cs="Times New Roman"/>
          <w:color w:val="000000"/>
        </w:rPr>
        <w:t xml:space="preserve">let's call the new </w:t>
      </w:r>
      <w:r>
        <w:rPr>
          <w:rFonts w:ascii="Calibri" w:eastAsia="Times New Roman" w:hAnsi="Calibri" w:cs="Times New Roman"/>
          <w:color w:val="000000"/>
        </w:rPr>
        <w:t>Secure Pass</w:t>
      </w:r>
      <w:r w:rsidRPr="00C6619A">
        <w:rPr>
          <w:rFonts w:ascii="Calibri" w:eastAsia="Times New Roman" w:hAnsi="Calibri" w:cs="Times New Roman"/>
          <w:color w:val="000000"/>
        </w:rPr>
        <w:t xml:space="preserve">through </w:t>
      </w:r>
      <w:r>
        <w:rPr>
          <w:rFonts w:ascii="Calibri" w:eastAsia="Times New Roman" w:hAnsi="Calibri" w:cs="Times New Roman"/>
          <w:color w:val="000000"/>
        </w:rPr>
        <w:t xml:space="preserve">using SSO </w:t>
      </w:r>
      <w:r w:rsidRPr="00C6619A">
        <w:rPr>
          <w:rFonts w:ascii="Calibri" w:eastAsia="Times New Roman" w:hAnsi="Calibri" w:cs="Times New Roman"/>
          <w:color w:val="000000"/>
        </w:rPr>
        <w:t>as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2.0. The below flow chart explains Passthrough</w:t>
      </w:r>
      <w:r>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2.0 in detail. </w:t>
      </w:r>
      <w:r>
        <w:rPr>
          <w:rFonts w:ascii="Calibri" w:eastAsia="Times New Roman" w:hAnsi="Calibri" w:cs="Times New Roman"/>
          <w:color w:val="000000"/>
        </w:rPr>
        <w:t>Passthrough 2.0 will work seamlessly with the old passthrough. But after end of February 20</w:t>
      </w:r>
      <w:r w:rsidRPr="0036614E">
        <w:rPr>
          <w:rFonts w:ascii="Calibri" w:eastAsia="Times New Roman" w:hAnsi="Calibri" w:cs="Times New Roman"/>
          <w:color w:val="000000"/>
          <w:vertAlign w:val="superscript"/>
        </w:rPr>
        <w:t>th</w:t>
      </w:r>
      <w:r>
        <w:rPr>
          <w:rFonts w:ascii="Calibri" w:eastAsia="Times New Roman" w:hAnsi="Calibri" w:cs="Times New Roman"/>
          <w:color w:val="000000"/>
        </w:rPr>
        <w:t xml:space="preserve"> we will no longer support the old Passthrough. </w:t>
      </w:r>
    </w:p>
    <w:p w14:paraId="38423411" w14:textId="77777777" w:rsidR="00105B39" w:rsidRDefault="00105B39" w:rsidP="0036614E">
      <w:pPr>
        <w:spacing w:after="0" w:line="240" w:lineRule="auto"/>
        <w:rPr>
          <w:rFonts w:ascii="Calibri" w:eastAsia="Times New Roman" w:hAnsi="Calibri" w:cs="Times New Roman"/>
          <w:color w:val="000000"/>
        </w:rPr>
      </w:pPr>
    </w:p>
    <w:p w14:paraId="2B20D99D" w14:textId="089C7E2D" w:rsidR="00305EB6" w:rsidRDefault="00105B39" w:rsidP="00105B39">
      <w:pPr>
        <w:spacing w:after="0" w:line="240" w:lineRule="auto"/>
        <w:ind w:hanging="900"/>
      </w:pPr>
      <w:r>
        <w:object w:dxaOrig="17820" w:dyaOrig="9166" w14:anchorId="7C07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85pt;height:266.1pt" o:ole="">
            <v:imagedata r:id="rId12" o:title=""/>
          </v:shape>
          <o:OLEObject Type="Embed" ProgID="Visio.Drawing.15" ShapeID="_x0000_i1025" DrawAspect="Content" ObjectID="_1485246407" r:id="rId13"/>
        </w:object>
      </w:r>
    </w:p>
    <w:p w14:paraId="0044880D" w14:textId="77777777" w:rsidR="00105B39" w:rsidRDefault="00105B39" w:rsidP="00C6619A">
      <w:pPr>
        <w:spacing w:after="0" w:line="240" w:lineRule="auto"/>
        <w:rPr>
          <w:rFonts w:ascii="Calibri" w:eastAsia="Times New Roman" w:hAnsi="Calibri" w:cs="Times New Roman"/>
          <w:color w:val="000000"/>
        </w:rPr>
      </w:pPr>
    </w:p>
    <w:p w14:paraId="216FE7F9" w14:textId="77777777" w:rsidR="00105B39" w:rsidRDefault="00105B39" w:rsidP="00C6619A">
      <w:pPr>
        <w:spacing w:after="0" w:line="240" w:lineRule="auto"/>
        <w:rPr>
          <w:rFonts w:ascii="Calibri" w:eastAsia="Times New Roman" w:hAnsi="Calibri" w:cs="Times New Roman"/>
          <w:color w:val="000000"/>
        </w:rPr>
      </w:pPr>
    </w:p>
    <w:p w14:paraId="778F1E32" w14:textId="6710E4F2" w:rsidR="008E29C7" w:rsidRDefault="0036614E" w:rsidP="0036614E">
      <w:pPr>
        <w:pStyle w:val="Heading2"/>
        <w:rPr>
          <w:rFonts w:eastAsia="Times New Roman"/>
        </w:rPr>
      </w:pPr>
      <w:bookmarkStart w:id="4" w:name="_Toc409098182"/>
      <w:r>
        <w:rPr>
          <w:rFonts w:eastAsia="Times New Roman"/>
        </w:rPr>
        <w:t>Prerequisites: what’s needed from you?</w:t>
      </w:r>
      <w:bookmarkEnd w:id="4"/>
    </w:p>
    <w:p w14:paraId="35FB185E" w14:textId="77777777" w:rsidR="00137FC2" w:rsidRPr="00137FC2" w:rsidRDefault="00137FC2" w:rsidP="00137FC2"/>
    <w:p w14:paraId="6D145D6E" w14:textId="42592C50" w:rsidR="003574D5" w:rsidRDefault="0074087F" w:rsidP="003574D5">
      <w:r>
        <w:t xml:space="preserve">You will need some sort of server side logic to perform the Passthrough 2.0. </w:t>
      </w:r>
      <w:r w:rsidR="003574D5">
        <w:t xml:space="preserve">The new </w:t>
      </w:r>
      <w:r w:rsidR="00305EB6">
        <w:t>SSO based P</w:t>
      </w:r>
      <w:r w:rsidR="003574D5">
        <w:t>assthrough uses Certificate</w:t>
      </w:r>
      <w:r w:rsidR="00305EB6">
        <w:t>s</w:t>
      </w:r>
      <w:r w:rsidR="003574D5">
        <w:t xml:space="preserve"> to establish mutual trust relationship between your server side and our Passthrough end point. To make the new workflow work you need a X.509</w:t>
      </w:r>
      <w:r w:rsidR="008E29C7">
        <w:t xml:space="preserve"> -</w:t>
      </w:r>
      <w:r w:rsidR="003574D5">
        <w:t xml:space="preserve"> </w:t>
      </w:r>
      <w:r w:rsidR="003574D5" w:rsidRPr="00E72339">
        <w:rPr>
          <w:i/>
        </w:rPr>
        <w:t>Trusted Certificate Authority issued certificate</w:t>
      </w:r>
      <w:r w:rsidR="003574D5">
        <w:t xml:space="preserve">. If you don’t have one then you need to acquire one from a trusted CA (ex. SSL Certificate issued by Verisign). </w:t>
      </w:r>
      <w:r w:rsidR="00FC185D">
        <w:t>Self-signed</w:t>
      </w:r>
      <w:r w:rsidR="00E72339">
        <w:t xml:space="preserve"> certificate </w:t>
      </w:r>
      <w:r w:rsidR="00FC185D">
        <w:t xml:space="preserve">issued by yourself </w:t>
      </w:r>
      <w:r w:rsidR="00E72339">
        <w:t>will not work for Passthrough2.0.</w:t>
      </w:r>
    </w:p>
    <w:p w14:paraId="3645BBF4" w14:textId="3E58B018" w:rsidR="003574D5" w:rsidRDefault="003574D5" w:rsidP="003574D5">
      <w:r>
        <w:t>To complete the configurations on Parature side, you need to pass us few details namely</w:t>
      </w:r>
    </w:p>
    <w:p w14:paraId="255A95C5" w14:textId="77777777" w:rsidR="0036614E" w:rsidRDefault="003574D5" w:rsidP="003574D5">
      <w:pPr>
        <w:pStyle w:val="ListParagraph"/>
        <w:numPr>
          <w:ilvl w:val="0"/>
          <w:numId w:val="6"/>
        </w:numPr>
      </w:pPr>
      <w:r>
        <w:t xml:space="preserve">The Subject and Issuer details about your signed certificate. We will use it to create your unique </w:t>
      </w:r>
      <w:r w:rsidRPr="006571AD">
        <w:rPr>
          <w:i/>
        </w:rPr>
        <w:t>Secure Pass through instance Id</w:t>
      </w:r>
      <w:r>
        <w:t xml:space="preserve">, which is needed to perform the new passthrough. </w:t>
      </w:r>
    </w:p>
    <w:p w14:paraId="2E4F23C1" w14:textId="3EE0E01F" w:rsidR="0036614E" w:rsidRDefault="0036614E" w:rsidP="0036614E">
      <w:pPr>
        <w:pStyle w:val="ListParagraph"/>
      </w:pPr>
      <w:r>
        <w:t>Example: Here is the valid issuer and subject details</w:t>
      </w:r>
      <w:r w:rsidR="00137FC2">
        <w:t xml:space="preserve"> for the certif</w:t>
      </w:r>
      <w:r w:rsidR="00924B70">
        <w:t xml:space="preserve">icate used by </w:t>
      </w:r>
      <w:proofErr w:type="spellStart"/>
      <w:proofErr w:type="gramStart"/>
      <w:r w:rsidR="00924B70">
        <w:t>bing</w:t>
      </w:r>
      <w:proofErr w:type="spellEnd"/>
      <w:proofErr w:type="gramEnd"/>
    </w:p>
    <w:p w14:paraId="763E1FD1" w14:textId="36E0C300" w:rsidR="003574D5" w:rsidRPr="0036614E" w:rsidRDefault="0036614E" w:rsidP="0036614E">
      <w:pPr>
        <w:pStyle w:val="ListParagraph"/>
        <w:ind w:left="1440"/>
      </w:pPr>
      <w:r>
        <w:t xml:space="preserve">Issuer details: </w:t>
      </w:r>
      <w:r w:rsidR="00924B70">
        <w:rPr>
          <w:rFonts w:ascii="Verdana" w:hAnsi="Verdana"/>
          <w:color w:val="000000"/>
          <w:sz w:val="17"/>
          <w:szCs w:val="17"/>
          <w:shd w:val="clear" w:color="auto" w:fill="FFFFFF"/>
        </w:rPr>
        <w:t>CN = Microsoft IT SSL SHA2</w:t>
      </w:r>
      <w:proofErr w:type="gramStart"/>
      <w:r w:rsidR="00924B70">
        <w:rPr>
          <w:rFonts w:ascii="Verdana" w:hAnsi="Verdana"/>
          <w:color w:val="000000"/>
          <w:sz w:val="17"/>
          <w:szCs w:val="17"/>
          <w:shd w:val="clear" w:color="auto" w:fill="FFFFFF"/>
        </w:rPr>
        <w:t>,OU</w:t>
      </w:r>
      <w:proofErr w:type="gramEnd"/>
      <w:r w:rsidR="00924B70">
        <w:rPr>
          <w:rFonts w:ascii="Verdana" w:hAnsi="Verdana"/>
          <w:color w:val="000000"/>
          <w:sz w:val="17"/>
          <w:szCs w:val="17"/>
          <w:shd w:val="clear" w:color="auto" w:fill="FFFFFF"/>
        </w:rPr>
        <w:t xml:space="preserve"> = Microsoft IT,O = Microsoft </w:t>
      </w:r>
      <w:proofErr w:type="spellStart"/>
      <w:r w:rsidR="00924B70">
        <w:rPr>
          <w:rFonts w:ascii="Verdana" w:hAnsi="Verdana"/>
          <w:color w:val="000000"/>
          <w:sz w:val="17"/>
          <w:szCs w:val="17"/>
          <w:shd w:val="clear" w:color="auto" w:fill="FFFFFF"/>
        </w:rPr>
        <w:t>Corporation,L</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Redmond,ST</w:t>
      </w:r>
      <w:proofErr w:type="spellEnd"/>
      <w:r w:rsidR="00924B70">
        <w:rPr>
          <w:rFonts w:ascii="Verdana" w:hAnsi="Verdana"/>
          <w:color w:val="000000"/>
          <w:sz w:val="17"/>
          <w:szCs w:val="17"/>
          <w:shd w:val="clear" w:color="auto" w:fill="FFFFFF"/>
        </w:rPr>
        <w:t xml:space="preserve"> = </w:t>
      </w:r>
      <w:proofErr w:type="spellStart"/>
      <w:r w:rsidR="00924B70">
        <w:rPr>
          <w:rFonts w:ascii="Verdana" w:hAnsi="Verdana"/>
          <w:color w:val="000000"/>
          <w:sz w:val="17"/>
          <w:szCs w:val="17"/>
          <w:shd w:val="clear" w:color="auto" w:fill="FFFFFF"/>
        </w:rPr>
        <w:t>Washington,C</w:t>
      </w:r>
      <w:proofErr w:type="spellEnd"/>
      <w:r w:rsidR="00924B70">
        <w:rPr>
          <w:rFonts w:ascii="Verdana" w:hAnsi="Verdana"/>
          <w:color w:val="000000"/>
          <w:sz w:val="17"/>
          <w:szCs w:val="17"/>
          <w:shd w:val="clear" w:color="auto" w:fill="FFFFFF"/>
        </w:rPr>
        <w:t xml:space="preserve"> = US</w:t>
      </w:r>
    </w:p>
    <w:p w14:paraId="511EDFED" w14:textId="0461D9B2" w:rsidR="0036614E" w:rsidRDefault="0036614E" w:rsidP="0036614E">
      <w:pPr>
        <w:pStyle w:val="ListParagraph"/>
        <w:ind w:left="1440"/>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Subject: </w:t>
      </w:r>
      <w:r w:rsidR="00E72339">
        <w:rPr>
          <w:rFonts w:ascii="Verdana" w:hAnsi="Verdana"/>
          <w:color w:val="000000"/>
          <w:sz w:val="17"/>
          <w:szCs w:val="17"/>
          <w:shd w:val="clear" w:color="auto" w:fill="FFFFFF"/>
        </w:rPr>
        <w:t>CN = www.bing.com</w:t>
      </w:r>
    </w:p>
    <w:p w14:paraId="5455F1E2" w14:textId="77777777" w:rsidR="00137FC2" w:rsidRDefault="00137FC2" w:rsidP="0036614E">
      <w:pPr>
        <w:pStyle w:val="ListParagraph"/>
        <w:ind w:left="1440"/>
      </w:pPr>
    </w:p>
    <w:p w14:paraId="6F565384" w14:textId="031B0442" w:rsidR="003574D5" w:rsidRDefault="003574D5" w:rsidP="003574D5">
      <w:pPr>
        <w:pStyle w:val="ListParagraph"/>
        <w:numPr>
          <w:ilvl w:val="0"/>
          <w:numId w:val="6"/>
        </w:numPr>
      </w:pPr>
      <w:r>
        <w:lastRenderedPageBreak/>
        <w:t xml:space="preserve">Instance id and department id where you are currently using </w:t>
      </w:r>
      <w:r w:rsidR="00825386">
        <w:t xml:space="preserve">old </w:t>
      </w:r>
      <w:r>
        <w:t>pass through. This is needed to update our back ends for your departments with the new secure passthrough details.</w:t>
      </w:r>
    </w:p>
    <w:p w14:paraId="674C964C" w14:textId="1702421B" w:rsidR="00ED07B8" w:rsidRDefault="0036614E" w:rsidP="0036614E">
      <w:pPr>
        <w:rPr>
          <w:rFonts w:ascii="Calibri" w:eastAsia="Times New Roman" w:hAnsi="Calibri" w:cs="Times New Roman"/>
          <w:color w:val="000000"/>
        </w:rPr>
      </w:pPr>
      <w:r>
        <w:t>O</w:t>
      </w:r>
      <w:r w:rsidR="00825386">
        <w:t>nce we configure our backend with your details, we will update you.</w:t>
      </w:r>
      <w:r>
        <w:t xml:space="preserve"> You can use </w:t>
      </w:r>
      <w:r w:rsidR="00825386">
        <w:t>the</w:t>
      </w:r>
      <w:r w:rsidR="00A65BEE">
        <w:t>n use the</w:t>
      </w:r>
      <w:r w:rsidR="00825386">
        <w:t xml:space="preserve"> rest of the documentation to help you perform Passthrough 2.0. The examples</w:t>
      </w:r>
      <w:r w:rsidR="00A65BEE">
        <w:t xml:space="preserve"> code snippets</w:t>
      </w:r>
      <w:r w:rsidR="00825386">
        <w:t xml:space="preserve"> below are in .NET, </w:t>
      </w:r>
      <w:r w:rsidR="00A65BEE">
        <w:t xml:space="preserve">but </w:t>
      </w:r>
      <w:r w:rsidR="00825386">
        <w:t>you can perform the equivalent operation to invoke our end points in any language of your choice.</w:t>
      </w:r>
    </w:p>
    <w:p w14:paraId="3885A3C6" w14:textId="77777777" w:rsidR="0074087F" w:rsidRPr="0074087F" w:rsidRDefault="0074087F" w:rsidP="0074087F"/>
    <w:p w14:paraId="4B68E533" w14:textId="255B9B64" w:rsidR="00C6619A" w:rsidRPr="00C6619A" w:rsidRDefault="002908DB" w:rsidP="00C6619A">
      <w:pPr>
        <w:pStyle w:val="Heading2"/>
        <w:rPr>
          <w:rFonts w:ascii="Calibri" w:eastAsia="Times New Roman" w:hAnsi="Calibri" w:cs="Times New Roman"/>
          <w:color w:val="000000"/>
        </w:rPr>
      </w:pPr>
      <w:bookmarkStart w:id="5" w:name="_Toc409098183"/>
      <w:r>
        <w:rPr>
          <w:rFonts w:eastAsia="Times New Roman"/>
        </w:rPr>
        <w:t xml:space="preserve">Performing a </w:t>
      </w:r>
      <w:r w:rsidR="00C6619A" w:rsidRPr="00C6619A">
        <w:rPr>
          <w:rFonts w:eastAsia="Times New Roman"/>
        </w:rPr>
        <w:t>Passthrough 2.0</w:t>
      </w:r>
      <w:r w:rsidR="0036614E">
        <w:rPr>
          <w:rFonts w:eastAsia="Times New Roman"/>
        </w:rPr>
        <w:t xml:space="preserve"> </w:t>
      </w:r>
      <w:r>
        <w:rPr>
          <w:rFonts w:eastAsia="Times New Roman"/>
        </w:rPr>
        <w:t>request</w:t>
      </w:r>
      <w:bookmarkEnd w:id="5"/>
    </w:p>
    <w:p w14:paraId="7628728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C9A1C5" w14:textId="77777777" w:rsidR="006571A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Earlier </w:t>
      </w:r>
      <w:r w:rsidR="00404DD5">
        <w:rPr>
          <w:rFonts w:ascii="Calibri" w:eastAsia="Times New Roman" w:hAnsi="Calibri" w:cs="Times New Roman"/>
          <w:color w:val="000000"/>
        </w:rPr>
        <w:t>when a user click</w:t>
      </w:r>
      <w:r w:rsidR="00D57145">
        <w:rPr>
          <w:rFonts w:ascii="Calibri" w:eastAsia="Times New Roman" w:hAnsi="Calibri" w:cs="Times New Roman"/>
          <w:color w:val="000000"/>
        </w:rPr>
        <w:t>s</w:t>
      </w:r>
      <w:r w:rsidR="00404DD5">
        <w:rPr>
          <w:rFonts w:ascii="Calibri" w:eastAsia="Times New Roman" w:hAnsi="Calibri" w:cs="Times New Roman"/>
          <w:color w:val="000000"/>
        </w:rPr>
        <w:t xml:space="preserve"> the link for Parature Portal, </w:t>
      </w:r>
      <w:r w:rsidRPr="00C6619A">
        <w:rPr>
          <w:rFonts w:ascii="Calibri" w:eastAsia="Times New Roman" w:hAnsi="Calibri" w:cs="Times New Roman"/>
          <w:color w:val="000000"/>
        </w:rPr>
        <w:t xml:space="preserve">you would perform a form post with all the necessary information required to authenticate the user from the </w:t>
      </w:r>
      <w:r w:rsidR="0074087F" w:rsidRPr="00C6619A">
        <w:rPr>
          <w:rFonts w:ascii="Calibri" w:eastAsia="Times New Roman" w:hAnsi="Calibri" w:cs="Times New Roman"/>
          <w:color w:val="000000"/>
        </w:rPr>
        <w:t>client’s</w:t>
      </w:r>
      <w:r w:rsidRPr="00C6619A">
        <w:rPr>
          <w:rFonts w:ascii="Calibri" w:eastAsia="Times New Roman" w:hAnsi="Calibri" w:cs="Times New Roman"/>
          <w:color w:val="000000"/>
        </w:rPr>
        <w:t xml:space="preserve"> browser</w:t>
      </w:r>
      <w:r w:rsidR="006571AD">
        <w:rPr>
          <w:rFonts w:ascii="Calibri" w:eastAsia="Times New Roman" w:hAnsi="Calibri" w:cs="Times New Roman"/>
          <w:color w:val="000000"/>
        </w:rPr>
        <w:t xml:space="preserve"> to Security.asp</w:t>
      </w:r>
      <w:r w:rsidRPr="00C6619A">
        <w:rPr>
          <w:rFonts w:ascii="Calibri" w:eastAsia="Times New Roman" w:hAnsi="Calibri" w:cs="Times New Roman"/>
          <w:color w:val="000000"/>
        </w:rPr>
        <w:t>. In the new workflow</w:t>
      </w:r>
      <w:r w:rsidR="0074087F">
        <w:rPr>
          <w:rFonts w:ascii="Calibri" w:eastAsia="Times New Roman" w:hAnsi="Calibri" w:cs="Times New Roman"/>
          <w:color w:val="000000"/>
        </w:rPr>
        <w:t>,</w:t>
      </w:r>
      <w:r w:rsidR="006571AD">
        <w:rPr>
          <w:rFonts w:ascii="Calibri" w:eastAsia="Times New Roman" w:hAnsi="Calibri" w:cs="Times New Roman"/>
          <w:color w:val="000000"/>
        </w:rPr>
        <w:t xml:space="preserve"> it is a two-step activity.</w:t>
      </w:r>
      <w:r w:rsidRPr="00C6619A">
        <w:rPr>
          <w:rFonts w:ascii="Calibri" w:eastAsia="Times New Roman" w:hAnsi="Calibri" w:cs="Times New Roman"/>
          <w:color w:val="000000"/>
        </w:rPr>
        <w:t xml:space="preserve"> </w:t>
      </w:r>
    </w:p>
    <w:p w14:paraId="4CAEBBFB" w14:textId="77777777" w:rsidR="00A65BEE" w:rsidRDefault="00A65BEE" w:rsidP="00C6619A">
      <w:pPr>
        <w:spacing w:after="0" w:line="240" w:lineRule="auto"/>
        <w:rPr>
          <w:rFonts w:ascii="Calibri" w:eastAsia="Times New Roman" w:hAnsi="Calibri" w:cs="Times New Roman"/>
          <w:color w:val="000000"/>
        </w:rPr>
      </w:pPr>
    </w:p>
    <w:p w14:paraId="607E6CFD" w14:textId="26B5E0C3" w:rsidR="00AB43DE" w:rsidRDefault="00AB43DE" w:rsidP="00AB43DE">
      <w:pPr>
        <w:pStyle w:val="Heading3"/>
        <w:rPr>
          <w:rFonts w:eastAsia="Times New Roman"/>
        </w:rPr>
      </w:pPr>
      <w:bookmarkStart w:id="6" w:name="_Toc409098184"/>
      <w:r>
        <w:rPr>
          <w:rFonts w:eastAsia="Times New Roman"/>
        </w:rPr>
        <w:t xml:space="preserve">Step </w:t>
      </w:r>
      <w:r w:rsidR="00A66E0E">
        <w:rPr>
          <w:rFonts w:eastAsia="Times New Roman"/>
        </w:rPr>
        <w:t>ONE</w:t>
      </w:r>
      <w:bookmarkEnd w:id="6"/>
    </w:p>
    <w:p w14:paraId="0FFEF39F" w14:textId="77777777" w:rsidR="00AB43DE" w:rsidRDefault="00AB43DE" w:rsidP="00AB43DE">
      <w:pPr>
        <w:spacing w:after="0" w:line="240" w:lineRule="auto"/>
      </w:pPr>
    </w:p>
    <w:p w14:paraId="655C29C4" w14:textId="0451F09A" w:rsidR="002908DB" w:rsidRPr="00AB43DE" w:rsidRDefault="00AB43DE" w:rsidP="00AB43DE">
      <w:pPr>
        <w:spacing w:after="0" w:line="240" w:lineRule="auto"/>
        <w:rPr>
          <w:rFonts w:ascii="Calibri" w:eastAsia="Times New Roman" w:hAnsi="Calibri" w:cs="Times New Roman"/>
          <w:color w:val="000000"/>
        </w:rPr>
      </w:pPr>
      <w:r>
        <w:t xml:space="preserve">As part of the </w:t>
      </w:r>
      <w:r>
        <w:rPr>
          <w:rFonts w:ascii="Calibri" w:eastAsia="Times New Roman" w:hAnsi="Calibri" w:cs="Times New Roman"/>
          <w:color w:val="000000"/>
        </w:rPr>
        <w:t>f</w:t>
      </w:r>
      <w:r w:rsidR="006571AD" w:rsidRPr="00AB43DE">
        <w:rPr>
          <w:rFonts w:ascii="Calibri" w:eastAsia="Times New Roman" w:hAnsi="Calibri" w:cs="Times New Roman"/>
          <w:color w:val="000000"/>
        </w:rPr>
        <w:t>irst</w:t>
      </w:r>
      <w:r>
        <w:rPr>
          <w:rFonts w:ascii="Calibri" w:eastAsia="Times New Roman" w:hAnsi="Calibri" w:cs="Times New Roman"/>
          <w:color w:val="000000"/>
        </w:rPr>
        <w:t xml:space="preserve"> step you</w:t>
      </w:r>
      <w:r w:rsidR="00C6619A" w:rsidRPr="00AB43DE">
        <w:rPr>
          <w:rFonts w:ascii="Calibri" w:eastAsia="Times New Roman" w:hAnsi="Calibri" w:cs="Times New Roman"/>
          <w:color w:val="000000"/>
        </w:rPr>
        <w:t xml:space="preserve"> will deposit all the details needed to perform the passthrough for the user into a Parature secure drop off location (</w:t>
      </w:r>
      <w:hyperlink r:id="rId14" w:history="1">
        <w:r w:rsidR="00C6619A" w:rsidRPr="00AB43DE">
          <w:rPr>
            <w:rFonts w:ascii="Calibri" w:eastAsia="Times New Roman" w:hAnsi="Calibri" w:cs="Times New Roman"/>
            <w:color w:val="0000FF"/>
            <w:u w:val="single"/>
          </w:rPr>
          <w:t>https://sso-mutual-auth.parature.com/ext/ref/dropoff</w:t>
        </w:r>
      </w:hyperlink>
      <w:r w:rsidR="00C6619A" w:rsidRPr="00AB43DE">
        <w:rPr>
          <w:rFonts w:ascii="Calibri" w:eastAsia="Times New Roman" w:hAnsi="Calibri" w:cs="Times New Roman"/>
          <w:color w:val="000000"/>
        </w:rPr>
        <w:t xml:space="preserve">). </w:t>
      </w:r>
      <w:r w:rsidR="00922139" w:rsidRPr="00AB43DE">
        <w:rPr>
          <w:rFonts w:ascii="Calibri" w:eastAsia="Times New Roman" w:hAnsi="Calibri" w:cs="Times New Roman"/>
          <w:color w:val="000000"/>
        </w:rPr>
        <w:t xml:space="preserve">This drop off should </w:t>
      </w:r>
      <w:r w:rsidR="00C6619A" w:rsidRPr="00AB43DE">
        <w:rPr>
          <w:rFonts w:ascii="Calibri" w:eastAsia="Times New Roman" w:hAnsi="Calibri" w:cs="Times New Roman"/>
          <w:color w:val="000000"/>
        </w:rPr>
        <w:t>happen from your server side and the authenticity of your request is validated using pre agreed SSL Certificates.</w:t>
      </w:r>
    </w:p>
    <w:p w14:paraId="754B545B" w14:textId="77777777" w:rsidR="002908DB" w:rsidRDefault="002908DB" w:rsidP="00C6619A">
      <w:pPr>
        <w:spacing w:after="0" w:line="240" w:lineRule="auto"/>
        <w:rPr>
          <w:rFonts w:ascii="Calibri" w:eastAsia="Times New Roman" w:hAnsi="Calibri" w:cs="Times New Roman"/>
          <w:color w:val="000000"/>
        </w:rPr>
      </w:pPr>
    </w:p>
    <w:p w14:paraId="6ED70382" w14:textId="5D4955CE"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 Make sure to include the certificate you have agreed to use in the request you make</w:t>
      </w:r>
      <w:r w:rsidR="002908DB">
        <w:rPr>
          <w:rFonts w:ascii="Calibri" w:eastAsia="Times New Roman" w:hAnsi="Calibri" w:cs="Times New Roman"/>
          <w:color w:val="000000"/>
        </w:rPr>
        <w:t xml:space="preserve"> to sso-mutual-auth.parature.com</w:t>
      </w:r>
      <w:r w:rsidRPr="002908DB">
        <w:rPr>
          <w:rFonts w:ascii="Calibri" w:eastAsia="Times New Roman" w:hAnsi="Calibri" w:cs="Times New Roman"/>
          <w:color w:val="000000"/>
        </w:rPr>
        <w:t xml:space="preserve">. </w:t>
      </w:r>
      <w:r w:rsidR="00A65BEE">
        <w:rPr>
          <w:rFonts w:ascii="Calibri" w:eastAsia="Times New Roman" w:hAnsi="Calibri" w:cs="Times New Roman"/>
          <w:color w:val="000000"/>
        </w:rPr>
        <w:t>If not your request will be rejected as an unauthorized request.</w:t>
      </w:r>
    </w:p>
    <w:p w14:paraId="7CA4B80D" w14:textId="616DA284" w:rsidR="002908DB" w:rsidRDefault="0084089A" w:rsidP="002908DB">
      <w:pPr>
        <w:pStyle w:val="ListParagraph"/>
        <w:numPr>
          <w:ilvl w:val="0"/>
          <w:numId w:val="7"/>
        </w:num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Also you need to add </w:t>
      </w:r>
      <w:r w:rsidR="002908DB" w:rsidRPr="002908DB">
        <w:rPr>
          <w:rFonts w:ascii="Calibri" w:eastAsia="Times New Roman" w:hAnsi="Calibri" w:cs="Times New Roman"/>
          <w:color w:val="000000"/>
        </w:rPr>
        <w:t>an</w:t>
      </w:r>
      <w:r w:rsidRPr="002908DB">
        <w:rPr>
          <w:rFonts w:ascii="Calibri" w:eastAsia="Times New Roman" w:hAnsi="Calibri" w:cs="Times New Roman"/>
          <w:color w:val="000000"/>
        </w:rPr>
        <w:t xml:space="preserve"> http header with key "</w:t>
      </w:r>
      <w:proofErr w:type="spellStart"/>
      <w:r w:rsidRPr="002908DB">
        <w:rPr>
          <w:rFonts w:ascii="Calibri" w:eastAsia="Times New Roman" w:hAnsi="Calibri" w:cs="Times New Roman"/>
          <w:color w:val="000000"/>
        </w:rPr>
        <w:t>ping.instanceId</w:t>
      </w:r>
      <w:proofErr w:type="spellEnd"/>
      <w:r w:rsidRPr="002908DB">
        <w:rPr>
          <w:rFonts w:ascii="Calibri" w:eastAsia="Times New Roman" w:hAnsi="Calibri" w:cs="Times New Roman"/>
          <w:color w:val="000000"/>
        </w:rPr>
        <w:t>" and pass your secure pass through instance id</w:t>
      </w:r>
      <w:r w:rsidR="006571AD">
        <w:rPr>
          <w:rFonts w:ascii="Calibri" w:eastAsia="Times New Roman" w:hAnsi="Calibri" w:cs="Times New Roman"/>
          <w:color w:val="000000"/>
        </w:rPr>
        <w:t xml:space="preserve">, which is unique to you and we have shared with you post configuration, </w:t>
      </w:r>
      <w:r w:rsidRPr="002908DB">
        <w:rPr>
          <w:rFonts w:ascii="Calibri" w:eastAsia="Times New Roman" w:hAnsi="Calibri" w:cs="Times New Roman"/>
          <w:color w:val="000000"/>
        </w:rPr>
        <w:t xml:space="preserve">as value. </w:t>
      </w:r>
    </w:p>
    <w:p w14:paraId="22F5B2D6" w14:textId="77777777" w:rsidR="002908DB" w:rsidRDefault="002908DB" w:rsidP="002908DB">
      <w:pPr>
        <w:spacing w:after="0" w:line="240" w:lineRule="auto"/>
        <w:rPr>
          <w:rFonts w:ascii="Calibri" w:eastAsia="Times New Roman" w:hAnsi="Calibri" w:cs="Times New Roman"/>
          <w:color w:val="000000"/>
        </w:rPr>
      </w:pPr>
    </w:p>
    <w:p w14:paraId="08BE4544" w14:textId="1939B308" w:rsidR="00C6619A" w:rsidRPr="002908DB" w:rsidRDefault="00C6619A" w:rsidP="002908DB">
      <w:pPr>
        <w:spacing w:after="0" w:line="240" w:lineRule="auto"/>
        <w:rPr>
          <w:rFonts w:ascii="Calibri" w:eastAsia="Times New Roman" w:hAnsi="Calibri" w:cs="Times New Roman"/>
          <w:color w:val="000000"/>
        </w:rPr>
      </w:pPr>
      <w:r w:rsidRPr="002908DB">
        <w:rPr>
          <w:rFonts w:ascii="Calibri" w:eastAsia="Times New Roman" w:hAnsi="Calibri" w:cs="Times New Roman"/>
          <w:color w:val="000000"/>
        </w:rPr>
        <w:t xml:space="preserve">On making a successful drop off of the user information you will get a unique reference </w:t>
      </w:r>
      <w:r w:rsidR="00922139" w:rsidRPr="002908DB">
        <w:rPr>
          <w:rFonts w:ascii="Calibri" w:eastAsia="Times New Roman" w:hAnsi="Calibri" w:cs="Times New Roman"/>
          <w:color w:val="000000"/>
        </w:rPr>
        <w:t>id</w:t>
      </w:r>
      <w:r w:rsidR="00A65BEE">
        <w:rPr>
          <w:rFonts w:ascii="Calibri" w:eastAsia="Times New Roman" w:hAnsi="Calibri" w:cs="Times New Roman"/>
          <w:color w:val="000000"/>
        </w:rPr>
        <w:t xml:space="preserve"> called “</w:t>
      </w:r>
      <w:proofErr w:type="spellStart"/>
      <w:r w:rsidR="00A65BEE">
        <w:rPr>
          <w:rFonts w:ascii="Calibri" w:eastAsia="Times New Roman" w:hAnsi="Calibri" w:cs="Times New Roman"/>
          <w:color w:val="000000"/>
        </w:rPr>
        <w:t>refID</w:t>
      </w:r>
      <w:proofErr w:type="spellEnd"/>
      <w:r w:rsidR="00A65BEE">
        <w:rPr>
          <w:rFonts w:ascii="Calibri" w:eastAsia="Times New Roman" w:hAnsi="Calibri" w:cs="Times New Roman"/>
          <w:color w:val="000000"/>
        </w:rPr>
        <w:t>”</w:t>
      </w:r>
      <w:r w:rsidR="006571AD">
        <w:rPr>
          <w:rFonts w:ascii="Calibri" w:eastAsia="Times New Roman" w:hAnsi="Calibri" w:cs="Times New Roman"/>
          <w:color w:val="000000"/>
        </w:rPr>
        <w:t xml:space="preserve"> for the detail</w:t>
      </w:r>
      <w:r w:rsidR="00A65BEE">
        <w:rPr>
          <w:rFonts w:ascii="Calibri" w:eastAsia="Times New Roman" w:hAnsi="Calibri" w:cs="Times New Roman"/>
          <w:color w:val="000000"/>
        </w:rPr>
        <w:t>s</w:t>
      </w:r>
      <w:r w:rsidR="006571AD">
        <w:rPr>
          <w:rFonts w:ascii="Calibri" w:eastAsia="Times New Roman" w:hAnsi="Calibri" w:cs="Times New Roman"/>
          <w:color w:val="000000"/>
        </w:rPr>
        <w:t xml:space="preserve"> you shared with us</w:t>
      </w:r>
      <w:r w:rsidR="00A65BEE">
        <w:rPr>
          <w:rFonts w:ascii="Calibri" w:eastAsia="Times New Roman" w:hAnsi="Calibri" w:cs="Times New Roman"/>
          <w:color w:val="000000"/>
        </w:rPr>
        <w:t>.</w:t>
      </w:r>
    </w:p>
    <w:p w14:paraId="0673F961"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A8A4FE0" w14:textId="39E069B9" w:rsidR="00C6619A" w:rsidRPr="00C6619A" w:rsidRDefault="00D5714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For reference</w:t>
      </w:r>
      <w:r w:rsidR="00137FC2">
        <w:rPr>
          <w:rFonts w:ascii="Calibri" w:eastAsia="Times New Roman" w:hAnsi="Calibri" w:cs="Times New Roman"/>
          <w:color w:val="000000"/>
        </w:rPr>
        <w:t>,</w:t>
      </w:r>
      <w:r>
        <w:rPr>
          <w:rFonts w:ascii="Calibri" w:eastAsia="Times New Roman" w:hAnsi="Calibri" w:cs="Times New Roman"/>
          <w:color w:val="000000"/>
        </w:rPr>
        <w:t xml:space="preserve"> b</w:t>
      </w:r>
      <w:r w:rsidR="00C6619A" w:rsidRPr="00C6619A">
        <w:rPr>
          <w:rFonts w:ascii="Calibri" w:eastAsia="Times New Roman" w:hAnsi="Calibri" w:cs="Times New Roman"/>
          <w:color w:val="000000"/>
        </w:rPr>
        <w:t xml:space="preserve">elow </w:t>
      </w:r>
      <w:r w:rsidR="00137FC2">
        <w:rPr>
          <w:rFonts w:ascii="Calibri" w:eastAsia="Times New Roman" w:hAnsi="Calibri" w:cs="Times New Roman"/>
          <w:color w:val="000000"/>
        </w:rPr>
        <w:t>are</w:t>
      </w:r>
      <w:r w:rsidR="00C6619A" w:rsidRPr="00C6619A">
        <w:rPr>
          <w:rFonts w:ascii="Calibri" w:eastAsia="Times New Roman" w:hAnsi="Calibri" w:cs="Times New Roman"/>
          <w:color w:val="000000"/>
        </w:rPr>
        <w:t xml:space="preserve"> the sample JSON object you will deposit </w:t>
      </w:r>
      <w:r w:rsidR="00922139">
        <w:rPr>
          <w:rFonts w:ascii="Calibri" w:eastAsia="Times New Roman" w:hAnsi="Calibri" w:cs="Times New Roman"/>
          <w:color w:val="000000"/>
        </w:rPr>
        <w:t>at</w:t>
      </w:r>
      <w:r w:rsidR="00C6619A" w:rsidRPr="00C6619A">
        <w:rPr>
          <w:rFonts w:ascii="Calibri" w:eastAsia="Times New Roman" w:hAnsi="Calibri" w:cs="Times New Roman"/>
          <w:color w:val="000000"/>
        </w:rPr>
        <w:t xml:space="preserve"> our drop off location</w:t>
      </w:r>
      <w:r w:rsidR="00404DD5">
        <w:rPr>
          <w:rFonts w:ascii="Calibri" w:eastAsia="Times New Roman" w:hAnsi="Calibri" w:cs="Times New Roman"/>
          <w:color w:val="000000"/>
        </w:rPr>
        <w:t xml:space="preserve"> while performing Passthrough 2.0</w:t>
      </w:r>
      <w:r w:rsidR="00C6619A" w:rsidRPr="00C6619A">
        <w:rPr>
          <w:rFonts w:ascii="Calibri" w:eastAsia="Times New Roman" w:hAnsi="Calibri" w:cs="Times New Roman"/>
          <w:color w:val="000000"/>
        </w:rPr>
        <w:t xml:space="preserve">. The "subject" should be the secure passthrough instance id unique to you given by us. The Payload object contains the details about the user. </w:t>
      </w:r>
    </w:p>
    <w:p w14:paraId="77270B0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FDF16C3" w14:textId="41D2F38D" w:rsidR="00C6619A" w:rsidRDefault="00404DD5"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Below is the s</w:t>
      </w:r>
      <w:r w:rsidR="00C6619A" w:rsidRPr="00C6619A">
        <w:rPr>
          <w:rFonts w:ascii="Calibri" w:eastAsia="Times New Roman" w:hAnsi="Calibri" w:cs="Times New Roman"/>
          <w:color w:val="000000"/>
        </w:rPr>
        <w:t>ample JSON with user information</w:t>
      </w:r>
      <w:r w:rsidR="00137FC2">
        <w:rPr>
          <w:rFonts w:ascii="Calibri" w:eastAsia="Times New Roman" w:hAnsi="Calibri" w:cs="Times New Roman"/>
          <w:color w:val="000000"/>
        </w:rPr>
        <w:t xml:space="preserve"> used to create/update user details and his account </w:t>
      </w:r>
      <w:proofErr w:type="gramStart"/>
      <w:r w:rsidR="00137FC2">
        <w:rPr>
          <w:rFonts w:ascii="Calibri" w:eastAsia="Times New Roman" w:hAnsi="Calibri" w:cs="Times New Roman"/>
          <w:color w:val="000000"/>
        </w:rPr>
        <w:t>mapping.</w:t>
      </w:r>
      <w:proofErr w:type="gramEnd"/>
    </w:p>
    <w:p w14:paraId="339A4EEF" w14:textId="77777777" w:rsidR="00137FC2" w:rsidRPr="00C6619A" w:rsidRDefault="00137FC2" w:rsidP="00C6619A">
      <w:pPr>
        <w:spacing w:after="0" w:line="240" w:lineRule="auto"/>
        <w:rPr>
          <w:rFonts w:ascii="Calibri" w:eastAsia="Times New Roman" w:hAnsi="Calibri" w:cs="Times New Roman"/>
          <w:color w:val="000000"/>
        </w:rPr>
      </w:pPr>
    </w:p>
    <w:p w14:paraId="1C78FD3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68965681"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6A818FE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077B0A48"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164632D1"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color w:val="000000"/>
        </w:rPr>
        <w:t xml:space="preserve">    </w:t>
      </w:r>
      <w:r w:rsidRPr="00C6619A">
        <w:rPr>
          <w:rFonts w:ascii="Calibri" w:eastAsia="Times New Roman" w:hAnsi="Calibri" w:cs="Times New Roman"/>
          <w:i/>
          <w:color w:val="000000"/>
        </w:rPr>
        <w:t>"</w:t>
      </w:r>
      <w:proofErr w:type="spellStart"/>
      <w:proofErr w:type="gramStart"/>
      <w:r w:rsidRPr="00C6619A">
        <w:rPr>
          <w:rFonts w:ascii="Calibri" w:eastAsia="Times New Roman" w:hAnsi="Calibri" w:cs="Times New Roman"/>
          <w:i/>
          <w:color w:val="000000"/>
        </w:rPr>
        <w:t>cFname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userFirstName</w:t>
      </w:r>
      <w:proofErr w:type="spellEnd"/>
      <w:r w:rsidRPr="00C6619A">
        <w:rPr>
          <w:rFonts w:ascii="Calibri" w:eastAsia="Times New Roman" w:hAnsi="Calibri" w:cs="Times New Roman"/>
          <w:i/>
          <w:color w:val="000000"/>
        </w:rPr>
        <w:t>",</w:t>
      </w:r>
    </w:p>
    <w:p w14:paraId="1E183A6B"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cLname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userLastName</w:t>
      </w:r>
      <w:proofErr w:type="spellEnd"/>
      <w:r w:rsidRPr="00C6619A">
        <w:rPr>
          <w:rFonts w:ascii="Calibri" w:eastAsia="Times New Roman" w:hAnsi="Calibri" w:cs="Times New Roman"/>
          <w:i/>
          <w:color w:val="000000"/>
        </w:rPr>
        <w:t>",</w:t>
      </w:r>
    </w:p>
    <w:p w14:paraId="2285E115"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05189DAD"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cPassword</w:t>
      </w:r>
      <w:proofErr w:type="spellEnd"/>
      <w:proofErr w:type="gramEnd"/>
      <w:r w:rsidRPr="00C6619A">
        <w:rPr>
          <w:rFonts w:ascii="Calibri" w:eastAsia="Times New Roman" w:hAnsi="Calibri" w:cs="Times New Roman"/>
          <w:i/>
          <w:color w:val="000000"/>
        </w:rPr>
        <w:t>": "password",</w:t>
      </w:r>
    </w:p>
    <w:p w14:paraId="1C65AE6C"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cStatus</w:t>
      </w:r>
      <w:proofErr w:type="spellEnd"/>
      <w:proofErr w:type="gramEnd"/>
      <w:r w:rsidRPr="00C6619A">
        <w:rPr>
          <w:rFonts w:ascii="Calibri" w:eastAsia="Times New Roman" w:hAnsi="Calibri" w:cs="Times New Roman"/>
          <w:i/>
          <w:color w:val="000000"/>
        </w:rPr>
        <w:t>": "REGISTERED",</w:t>
      </w:r>
    </w:p>
    <w:p w14:paraId="03E11E09" w14:textId="77777777" w:rsidR="00C6619A" w:rsidRPr="00C6619A" w:rsidRDefault="00C661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6E49E69B"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lastRenderedPageBreak/>
        <w:t xml:space="preserve">    "</w:t>
      </w:r>
      <w:proofErr w:type="spellStart"/>
      <w:proofErr w:type="gramStart"/>
      <w:r w:rsidRPr="00C6619A">
        <w:rPr>
          <w:rFonts w:ascii="Calibri" w:eastAsia="Times New Roman" w:hAnsi="Calibri" w:cs="Times New Roman"/>
          <w:color w:val="000000"/>
        </w:rPr>
        <w:t>cTou</w:t>
      </w:r>
      <w:proofErr w:type="spellEnd"/>
      <w:proofErr w:type="gramEnd"/>
      <w:r w:rsidRPr="00C6619A">
        <w:rPr>
          <w:rFonts w:ascii="Calibri" w:eastAsia="Times New Roman" w:hAnsi="Calibri" w:cs="Times New Roman"/>
          <w:color w:val="000000"/>
        </w:rPr>
        <w:t>": "1",</w:t>
      </w:r>
    </w:p>
    <w:p w14:paraId="2420B003"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amName</w:t>
      </w:r>
      <w:proofErr w:type="spellEnd"/>
      <w:proofErr w:type="gramEnd"/>
      <w:r w:rsidRPr="00C6619A">
        <w:rPr>
          <w:rFonts w:ascii="Calibri" w:eastAsia="Times New Roman" w:hAnsi="Calibri" w:cs="Times New Roman"/>
          <w:color w:val="000000"/>
        </w:rPr>
        <w:t>": "Users Associated Account Name",</w:t>
      </w:r>
    </w:p>
    <w:p w14:paraId="150D258E"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3466707C" w14:textId="77777777" w:rsidR="00C6619A" w:rsidRP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58F60BDA" w14:textId="77777777" w:rsidR="00C6619A" w:rsidRDefault="00C6619A"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1FE8C29" w14:textId="77777777" w:rsidR="00991FA9" w:rsidRPr="00C6619A" w:rsidRDefault="00991FA9" w:rsidP="00C6619A">
      <w:pPr>
        <w:spacing w:after="0" w:line="240" w:lineRule="auto"/>
        <w:rPr>
          <w:rFonts w:ascii="Calibri" w:eastAsia="Times New Roman" w:hAnsi="Calibri" w:cs="Times New Roman"/>
          <w:color w:val="000000"/>
        </w:rPr>
      </w:pPr>
    </w:p>
    <w:p w14:paraId="72319CFC" w14:textId="2831B722" w:rsidR="00C6619A" w:rsidRDefault="00922139" w:rsidP="00C6619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Another sample JSON with </w:t>
      </w:r>
      <w:r w:rsidR="006571AD">
        <w:rPr>
          <w:rFonts w:ascii="Calibri" w:eastAsia="Times New Roman" w:hAnsi="Calibri" w:cs="Times New Roman"/>
          <w:color w:val="000000"/>
        </w:rPr>
        <w:t xml:space="preserve">necessary </w:t>
      </w:r>
      <w:r>
        <w:rPr>
          <w:rFonts w:ascii="Calibri" w:eastAsia="Times New Roman" w:hAnsi="Calibri" w:cs="Times New Roman"/>
          <w:color w:val="000000"/>
        </w:rPr>
        <w:t>user</w:t>
      </w:r>
      <w:r w:rsidR="006571AD">
        <w:rPr>
          <w:rFonts w:ascii="Calibri" w:eastAsia="Times New Roman" w:hAnsi="Calibri" w:cs="Times New Roman"/>
          <w:color w:val="000000"/>
        </w:rPr>
        <w:t xml:space="preserve"> identifier</w:t>
      </w:r>
      <w:r>
        <w:rPr>
          <w:rFonts w:ascii="Calibri" w:eastAsia="Times New Roman" w:hAnsi="Calibri" w:cs="Times New Roman"/>
          <w:color w:val="000000"/>
        </w:rPr>
        <w:t xml:space="preserve"> information to perform </w:t>
      </w:r>
      <w:r w:rsidR="00991FA9">
        <w:rPr>
          <w:rFonts w:ascii="Calibri" w:eastAsia="Times New Roman" w:hAnsi="Calibri" w:cs="Times New Roman"/>
          <w:color w:val="000000"/>
        </w:rPr>
        <w:t xml:space="preserve">pure </w:t>
      </w:r>
      <w:r>
        <w:rPr>
          <w:rFonts w:ascii="Calibri" w:eastAsia="Times New Roman" w:hAnsi="Calibri" w:cs="Times New Roman"/>
          <w:color w:val="000000"/>
        </w:rPr>
        <w:t>authentication alone</w:t>
      </w:r>
    </w:p>
    <w:p w14:paraId="5D6F93B2" w14:textId="77777777" w:rsidR="00991FA9" w:rsidRDefault="00991FA9" w:rsidP="00C6619A">
      <w:pPr>
        <w:spacing w:after="0" w:line="240" w:lineRule="auto"/>
        <w:rPr>
          <w:rFonts w:ascii="Calibri" w:eastAsia="Times New Roman" w:hAnsi="Calibri" w:cs="Times New Roman"/>
          <w:color w:val="000000"/>
        </w:rPr>
      </w:pPr>
    </w:p>
    <w:p w14:paraId="6B9F665A"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D2670D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subject</w:t>
      </w:r>
      <w:proofErr w:type="gramEnd"/>
      <w:r w:rsidRPr="00C6619A">
        <w:rPr>
          <w:rFonts w:ascii="Calibri" w:eastAsia="Times New Roman" w:hAnsi="Calibri" w:cs="Times New Roman"/>
          <w:color w:val="000000"/>
        </w:rPr>
        <w:t>": "</w:t>
      </w:r>
      <w:proofErr w:type="spellStart"/>
      <w:r w:rsidRPr="00C6619A">
        <w:rPr>
          <w:rFonts w:ascii="Calibri" w:eastAsia="Times New Roman" w:hAnsi="Calibri" w:cs="Times New Roman"/>
          <w:color w:val="000000"/>
        </w:rPr>
        <w:t>yourSecurePassthroughInstanceID</w:t>
      </w:r>
      <w:proofErr w:type="spellEnd"/>
      <w:r w:rsidRPr="00C6619A">
        <w:rPr>
          <w:rFonts w:ascii="Calibri" w:eastAsia="Times New Roman" w:hAnsi="Calibri" w:cs="Times New Roman"/>
          <w:color w:val="000000"/>
        </w:rPr>
        <w:t>",</w:t>
      </w:r>
    </w:p>
    <w:p w14:paraId="26C3184F"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gramStart"/>
      <w:r w:rsidRPr="00C6619A">
        <w:rPr>
          <w:rFonts w:ascii="Calibri" w:eastAsia="Times New Roman" w:hAnsi="Calibri" w:cs="Times New Roman"/>
          <w:color w:val="000000"/>
        </w:rPr>
        <w:t>payload</w:t>
      </w:r>
      <w:proofErr w:type="gramEnd"/>
      <w:r w:rsidRPr="00C6619A">
        <w:rPr>
          <w:rFonts w:ascii="Calibri" w:eastAsia="Times New Roman" w:hAnsi="Calibri" w:cs="Times New Roman"/>
          <w:color w:val="000000"/>
        </w:rPr>
        <w:t>": {</w:t>
      </w:r>
    </w:p>
    <w:p w14:paraId="25885762"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sessEmail</w:t>
      </w:r>
      <w:proofErr w:type="spellEnd"/>
      <w:proofErr w:type="gramEnd"/>
      <w:r w:rsidRPr="00C6619A">
        <w:rPr>
          <w:rFonts w:ascii="Calibri" w:eastAsia="Times New Roman" w:hAnsi="Calibri" w:cs="Times New Roman"/>
          <w:color w:val="000000"/>
        </w:rPr>
        <w:t>": "</w:t>
      </w:r>
      <w:r w:rsidRPr="00C6619A">
        <w:rPr>
          <w:rFonts w:ascii="Calibri" w:eastAsia="Times New Roman" w:hAnsi="Calibri" w:cs="Times New Roman"/>
          <w:b/>
          <w:bCs/>
          <w:color w:val="000000"/>
        </w:rPr>
        <w:t>activeCSREmailID@abc.com</w:t>
      </w:r>
      <w:r w:rsidRPr="00C6619A">
        <w:rPr>
          <w:rFonts w:ascii="Calibri" w:eastAsia="Times New Roman" w:hAnsi="Calibri" w:cs="Times New Roman"/>
          <w:color w:val="000000"/>
        </w:rPr>
        <w:t>",</w:t>
      </w:r>
    </w:p>
    <w:p w14:paraId="51FD57DC" w14:textId="77777777" w:rsidR="00922139" w:rsidRDefault="00922139"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cEmail</w:t>
      </w:r>
      <w:proofErr w:type="spellEnd"/>
      <w:proofErr w:type="gramEnd"/>
      <w:r w:rsidRPr="00C6619A">
        <w:rPr>
          <w:rFonts w:ascii="Calibri" w:eastAsia="Times New Roman" w:hAnsi="Calibri" w:cs="Times New Roman"/>
          <w:i/>
          <w:color w:val="000000"/>
        </w:rPr>
        <w:t>": "parature_tester@parature.com",</w:t>
      </w:r>
    </w:p>
    <w:p w14:paraId="287F8559" w14:textId="7DB4D284" w:rsidR="0084089A" w:rsidRPr="00C6619A" w:rsidRDefault="0084089A" w:rsidP="00991FA9">
      <w:pPr>
        <w:spacing w:after="0" w:line="240" w:lineRule="auto"/>
        <w:ind w:left="720"/>
        <w:rPr>
          <w:rFonts w:ascii="Calibri" w:eastAsia="Times New Roman" w:hAnsi="Calibri" w:cs="Times New Roman"/>
          <w:i/>
          <w:color w:val="000000"/>
        </w:rPr>
      </w:pPr>
      <w:r w:rsidRPr="00C6619A">
        <w:rPr>
          <w:rFonts w:ascii="Calibri" w:eastAsia="Times New Roman" w:hAnsi="Calibri" w:cs="Times New Roman"/>
          <w:i/>
          <w:color w:val="000000"/>
        </w:rPr>
        <w:t xml:space="preserve">    "</w:t>
      </w:r>
      <w:proofErr w:type="spellStart"/>
      <w:proofErr w:type="gramStart"/>
      <w:r w:rsidRPr="00C6619A">
        <w:rPr>
          <w:rFonts w:ascii="Calibri" w:eastAsia="Times New Roman" w:hAnsi="Calibri" w:cs="Times New Roman"/>
          <w:i/>
          <w:color w:val="000000"/>
        </w:rPr>
        <w:t>cUname</w:t>
      </w:r>
      <w:proofErr w:type="spellEnd"/>
      <w:proofErr w:type="gramEnd"/>
      <w:r w:rsidRPr="00C6619A">
        <w:rPr>
          <w:rFonts w:ascii="Calibri" w:eastAsia="Times New Roman" w:hAnsi="Calibri" w:cs="Times New Roman"/>
          <w:i/>
          <w:color w:val="000000"/>
        </w:rPr>
        <w:t>": "</w:t>
      </w:r>
      <w:proofErr w:type="spellStart"/>
      <w:r w:rsidRPr="00C6619A">
        <w:rPr>
          <w:rFonts w:ascii="Calibri" w:eastAsia="Times New Roman" w:hAnsi="Calibri" w:cs="Times New Roman"/>
          <w:i/>
          <w:color w:val="000000"/>
        </w:rPr>
        <w:t>userName</w:t>
      </w:r>
      <w:proofErr w:type="spellEnd"/>
      <w:r w:rsidRPr="00C6619A">
        <w:rPr>
          <w:rFonts w:ascii="Calibri" w:eastAsia="Times New Roman" w:hAnsi="Calibri" w:cs="Times New Roman"/>
          <w:i/>
          <w:color w:val="000000"/>
        </w:rPr>
        <w:t>",</w:t>
      </w:r>
    </w:p>
    <w:p w14:paraId="0EE7B765"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deptID</w:t>
      </w:r>
      <w:proofErr w:type="spellEnd"/>
      <w:proofErr w:type="gramEnd"/>
      <w:r w:rsidRPr="00C6619A">
        <w:rPr>
          <w:rFonts w:ascii="Calibri" w:eastAsia="Times New Roman" w:hAnsi="Calibri" w:cs="Times New Roman"/>
          <w:color w:val="000000"/>
        </w:rPr>
        <w:t>": "45014",</w:t>
      </w:r>
    </w:p>
    <w:p w14:paraId="6A736266"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6792D28C" w14:textId="77777777" w:rsidR="00922139" w:rsidRPr="00C6619A" w:rsidRDefault="00922139" w:rsidP="00991FA9">
      <w:pPr>
        <w:spacing w:after="0" w:line="240" w:lineRule="auto"/>
        <w:ind w:left="720"/>
        <w:rPr>
          <w:rFonts w:ascii="Calibri" w:eastAsia="Times New Roman" w:hAnsi="Calibri" w:cs="Times New Roman"/>
          <w:color w:val="000000"/>
        </w:rPr>
      </w:pPr>
      <w:r w:rsidRPr="00C6619A">
        <w:rPr>
          <w:rFonts w:ascii="Calibri" w:eastAsia="Times New Roman" w:hAnsi="Calibri" w:cs="Times New Roman"/>
          <w:color w:val="000000"/>
        </w:rPr>
        <w:t>}</w:t>
      </w:r>
    </w:p>
    <w:p w14:paraId="5B2ECB0C" w14:textId="77777777" w:rsidR="00922139" w:rsidRPr="00C6619A" w:rsidRDefault="00922139" w:rsidP="00C6619A">
      <w:pPr>
        <w:spacing w:after="0" w:line="240" w:lineRule="auto"/>
        <w:rPr>
          <w:rFonts w:ascii="Calibri" w:eastAsia="Times New Roman" w:hAnsi="Calibri" w:cs="Times New Roman"/>
          <w:color w:val="000000"/>
        </w:rPr>
      </w:pPr>
    </w:p>
    <w:p w14:paraId="746053D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26CED22" w14:textId="77777777" w:rsidR="00B6661D"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For security reasons,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w:t>
      </w:r>
      <w:r w:rsidR="0084089A">
        <w:rPr>
          <w:rFonts w:ascii="Calibri" w:eastAsia="Times New Roman" w:hAnsi="Calibri" w:cs="Times New Roman"/>
          <w:color w:val="000000"/>
        </w:rPr>
        <w:t>returned to you</w:t>
      </w:r>
      <w:r w:rsidR="00B6661D">
        <w:rPr>
          <w:rFonts w:ascii="Calibri" w:eastAsia="Times New Roman" w:hAnsi="Calibri" w:cs="Times New Roman"/>
          <w:color w:val="000000"/>
        </w:rPr>
        <w:t xml:space="preserve"> after the drop off</w:t>
      </w:r>
      <w:r w:rsidR="0084089A">
        <w:rPr>
          <w:rFonts w:ascii="Calibri" w:eastAsia="Times New Roman" w:hAnsi="Calibri" w:cs="Times New Roman"/>
          <w:color w:val="000000"/>
        </w:rPr>
        <w:t xml:space="preserve"> </w:t>
      </w:r>
      <w:r w:rsidRPr="00C6619A">
        <w:rPr>
          <w:rFonts w:ascii="Calibri" w:eastAsia="Times New Roman" w:hAnsi="Calibri" w:cs="Times New Roman"/>
          <w:color w:val="000000"/>
        </w:rPr>
        <w:t xml:space="preserve">is short lived for just 15 seconds. </w:t>
      </w:r>
    </w:p>
    <w:p w14:paraId="2A3A10AB" w14:textId="77777777" w:rsidR="00B6661D" w:rsidRDefault="00B6661D" w:rsidP="00C6619A">
      <w:pPr>
        <w:spacing w:after="0" w:line="240" w:lineRule="auto"/>
        <w:rPr>
          <w:rFonts w:ascii="Calibri" w:eastAsia="Times New Roman" w:hAnsi="Calibri" w:cs="Times New Roman"/>
          <w:color w:val="000000"/>
        </w:rPr>
      </w:pPr>
    </w:p>
    <w:p w14:paraId="3411D9C9" w14:textId="5FC74DB6" w:rsidR="00B6661D" w:rsidRPr="00B6661D" w:rsidRDefault="00B6661D" w:rsidP="00B6661D">
      <w:pPr>
        <w:spacing w:after="0" w:line="240" w:lineRule="auto"/>
        <w:ind w:left="720"/>
        <w:rPr>
          <w:rStyle w:val="SubtleReference"/>
          <w:smallCaps w:val="0"/>
        </w:rPr>
      </w:pPr>
      <w:r w:rsidRPr="00B6661D">
        <w:rPr>
          <w:rStyle w:val="SubtleReference"/>
          <w:smallCaps w:val="0"/>
        </w:rPr>
        <w:t>NOTE: There is no validation of the data</w:t>
      </w:r>
      <w:r w:rsidR="003C4C0D">
        <w:rPr>
          <w:rStyle w:val="SubtleReference"/>
          <w:smallCaps w:val="0"/>
        </w:rPr>
        <w:t xml:space="preserve"> at the time</w:t>
      </w:r>
      <w:r w:rsidRPr="00B6661D">
        <w:rPr>
          <w:rStyle w:val="SubtleReference"/>
          <w:smallCaps w:val="0"/>
        </w:rPr>
        <w:t xml:space="preserve"> you drop off to us.</w:t>
      </w:r>
      <w:r w:rsidR="003C4C0D">
        <w:rPr>
          <w:rStyle w:val="SubtleReference"/>
          <w:smallCaps w:val="0"/>
        </w:rPr>
        <w:t xml:space="preserve"> Even for depositing an invalid data you will get a </w:t>
      </w:r>
      <w:proofErr w:type="spellStart"/>
      <w:r w:rsidR="003C4C0D">
        <w:rPr>
          <w:rStyle w:val="SubtleReference"/>
          <w:smallCaps w:val="0"/>
        </w:rPr>
        <w:t>refID</w:t>
      </w:r>
      <w:proofErr w:type="spellEnd"/>
      <w:r w:rsidR="003C4C0D">
        <w:rPr>
          <w:rStyle w:val="SubtleReference"/>
          <w:smallCaps w:val="0"/>
        </w:rPr>
        <w:t>. But</w:t>
      </w:r>
      <w:r w:rsidRPr="00B6661D">
        <w:rPr>
          <w:rStyle w:val="SubtleReference"/>
          <w:smallCaps w:val="0"/>
        </w:rPr>
        <w:t xml:space="preserve"> Security2.asp will error if you have passed any invalid data. </w:t>
      </w:r>
    </w:p>
    <w:p w14:paraId="109E3343" w14:textId="77777777" w:rsidR="00B6661D" w:rsidRDefault="00B6661D" w:rsidP="00C6619A">
      <w:pPr>
        <w:spacing w:after="0" w:line="240" w:lineRule="auto"/>
        <w:rPr>
          <w:rFonts w:ascii="Calibri" w:eastAsia="Times New Roman" w:hAnsi="Calibri" w:cs="Times New Roman"/>
          <w:color w:val="000000"/>
        </w:rPr>
      </w:pPr>
    </w:p>
    <w:p w14:paraId="3A5227B9" w14:textId="35807C4B" w:rsidR="00AB43DE" w:rsidRDefault="00AB43DE" w:rsidP="00ED1511">
      <w:pPr>
        <w:pStyle w:val="Heading3"/>
        <w:rPr>
          <w:rFonts w:eastAsia="Times New Roman"/>
        </w:rPr>
      </w:pPr>
      <w:bookmarkStart w:id="7" w:name="_Toc409098185"/>
      <w:r>
        <w:rPr>
          <w:rFonts w:eastAsia="Times New Roman"/>
        </w:rPr>
        <w:t>Step TWO</w:t>
      </w:r>
      <w:bookmarkEnd w:id="7"/>
    </w:p>
    <w:p w14:paraId="4FC3E16E" w14:textId="77777777" w:rsidR="00ED1511" w:rsidRPr="00ED1511" w:rsidRDefault="00ED1511" w:rsidP="00ED1511"/>
    <w:p w14:paraId="2E7E9A9B" w14:textId="52C0D759" w:rsidR="00C6619A" w:rsidRPr="00AB43DE" w:rsidRDefault="00CA31DC" w:rsidP="00AB43DE">
      <w:pPr>
        <w:spacing w:after="0" w:line="240" w:lineRule="auto"/>
        <w:rPr>
          <w:rFonts w:ascii="Calibri" w:eastAsia="Times New Roman" w:hAnsi="Calibri" w:cs="Times New Roman"/>
          <w:color w:val="000000"/>
        </w:rPr>
      </w:pPr>
      <w:r>
        <w:t xml:space="preserve">As part of the second step, </w:t>
      </w:r>
      <w:r w:rsidRPr="00AB43DE">
        <w:rPr>
          <w:rFonts w:ascii="Calibri" w:eastAsia="Times New Roman" w:hAnsi="Calibri" w:cs="Times New Roman"/>
          <w:color w:val="000000"/>
        </w:rPr>
        <w:t>y</w:t>
      </w:r>
      <w:r w:rsidR="00C6619A" w:rsidRPr="00AB43DE">
        <w:rPr>
          <w:rFonts w:ascii="Calibri" w:eastAsia="Times New Roman" w:hAnsi="Calibri" w:cs="Times New Roman"/>
          <w:color w:val="000000"/>
        </w:rPr>
        <w:t xml:space="preserve">ou will then </w:t>
      </w:r>
      <w:r w:rsidR="0084089A" w:rsidRPr="00AB43DE">
        <w:rPr>
          <w:rFonts w:ascii="Calibri" w:eastAsia="Times New Roman" w:hAnsi="Calibri" w:cs="Times New Roman"/>
          <w:color w:val="000000"/>
        </w:rPr>
        <w:t xml:space="preserve">perform a form </w:t>
      </w:r>
      <w:r w:rsidR="00C6619A" w:rsidRPr="00AB43DE">
        <w:rPr>
          <w:rFonts w:ascii="Calibri" w:eastAsia="Times New Roman" w:hAnsi="Calibri" w:cs="Times New Roman"/>
          <w:color w:val="000000"/>
        </w:rPr>
        <w:t xml:space="preserve">post </w:t>
      </w:r>
      <w:r w:rsidR="0084089A" w:rsidRPr="00AB43DE">
        <w:rPr>
          <w:rFonts w:ascii="Calibri" w:eastAsia="Times New Roman" w:hAnsi="Calibri" w:cs="Times New Roman"/>
          <w:color w:val="000000"/>
        </w:rPr>
        <w:t xml:space="preserve">of </w:t>
      </w:r>
      <w:r w:rsidR="00C6619A" w:rsidRPr="00AB43DE">
        <w:rPr>
          <w:rFonts w:ascii="Calibri" w:eastAsia="Times New Roman" w:hAnsi="Calibri" w:cs="Times New Roman"/>
          <w:color w:val="000000"/>
        </w:rPr>
        <w:t xml:space="preserve">this </w:t>
      </w:r>
      <w:proofErr w:type="spellStart"/>
      <w:r w:rsidR="00C6619A" w:rsidRPr="00AB43DE">
        <w:rPr>
          <w:rFonts w:ascii="Calibri" w:eastAsia="Times New Roman" w:hAnsi="Calibri" w:cs="Times New Roman"/>
          <w:color w:val="000000"/>
        </w:rPr>
        <w:t>RefID</w:t>
      </w:r>
      <w:proofErr w:type="spellEnd"/>
      <w:r w:rsidR="00C6619A" w:rsidRPr="00AB43DE">
        <w:rPr>
          <w:rFonts w:ascii="Calibri" w:eastAsia="Times New Roman" w:hAnsi="Calibri" w:cs="Times New Roman"/>
          <w:color w:val="000000"/>
        </w:rPr>
        <w:t xml:space="preserve"> and secure pass through instance ID assigned to you from the clients browser to </w:t>
      </w:r>
      <w:hyperlink w:history="1">
        <w:r w:rsidR="00D258A5" w:rsidRPr="00AB43DE">
          <w:rPr>
            <w:rStyle w:val="Hyperlink"/>
            <w:rFonts w:ascii="Calibri" w:eastAsia="Times New Roman" w:hAnsi="Calibri" w:cs="Times New Roman"/>
          </w:rPr>
          <w:t>https://&lt;yourinstance&gt;.parature.com/ics/support/security2.asp</w:t>
        </w:r>
      </w:hyperlink>
      <w:r w:rsidR="0084089A" w:rsidRPr="00AB43DE">
        <w:rPr>
          <w:rFonts w:ascii="Calibri" w:eastAsia="Times New Roman" w:hAnsi="Calibri" w:cs="Times New Roman"/>
          <w:color w:val="000000"/>
        </w:rPr>
        <w:t xml:space="preserve">. </w:t>
      </w:r>
      <w:r w:rsidR="00D57145" w:rsidRPr="00AB43DE">
        <w:rPr>
          <w:rFonts w:ascii="Calibri" w:eastAsia="Times New Roman" w:hAnsi="Calibri" w:cs="Times New Roman"/>
          <w:color w:val="000000"/>
        </w:rPr>
        <w:t>This is similar to the way you have triggered the client form post</w:t>
      </w:r>
      <w:r w:rsidR="00D258A5" w:rsidRPr="00AB43DE">
        <w:rPr>
          <w:rFonts w:ascii="Calibri" w:eastAsia="Times New Roman" w:hAnsi="Calibri" w:cs="Times New Roman"/>
          <w:color w:val="000000"/>
        </w:rPr>
        <w:t xml:space="preserve"> in the previous passthrough</w:t>
      </w:r>
      <w:r w:rsidR="00D57145" w:rsidRPr="00AB43DE">
        <w:rPr>
          <w:rFonts w:ascii="Calibri" w:eastAsia="Times New Roman" w:hAnsi="Calibri" w:cs="Times New Roman"/>
          <w:color w:val="000000"/>
        </w:rPr>
        <w:t>, except for the details you are passing</w:t>
      </w:r>
      <w:r w:rsidR="003C4C0D" w:rsidRPr="00AB43DE">
        <w:rPr>
          <w:rFonts w:ascii="Calibri" w:eastAsia="Times New Roman" w:hAnsi="Calibri" w:cs="Times New Roman"/>
          <w:color w:val="000000"/>
        </w:rPr>
        <w:t xml:space="preserve"> now</w:t>
      </w:r>
      <w:r w:rsidR="0084089A" w:rsidRPr="00AB43DE">
        <w:rPr>
          <w:rFonts w:ascii="Calibri" w:eastAsia="Times New Roman" w:hAnsi="Calibri" w:cs="Times New Roman"/>
          <w:color w:val="000000"/>
        </w:rPr>
        <w:t xml:space="preserve">. Below is the sample code in </w:t>
      </w:r>
      <w:r w:rsidR="0084089A" w:rsidRPr="00AB43DE">
        <w:rPr>
          <w:rFonts w:ascii="Calibri" w:eastAsia="Times New Roman" w:hAnsi="Calibri" w:cs="Times New Roman"/>
          <w:i/>
          <w:color w:val="000000"/>
        </w:rPr>
        <w:t>C#</w:t>
      </w:r>
      <w:r w:rsidR="0084089A" w:rsidRPr="00AB43DE">
        <w:rPr>
          <w:rFonts w:ascii="Calibri" w:eastAsia="Times New Roman" w:hAnsi="Calibri" w:cs="Times New Roman"/>
          <w:color w:val="000000"/>
        </w:rPr>
        <w:t xml:space="preserve"> used to trigger a form post on client side with necessary </w:t>
      </w:r>
      <w:proofErr w:type="gramStart"/>
      <w:r w:rsidR="0084089A" w:rsidRPr="00AB43DE">
        <w:rPr>
          <w:rFonts w:ascii="Calibri" w:eastAsia="Times New Roman" w:hAnsi="Calibri" w:cs="Times New Roman"/>
          <w:color w:val="000000"/>
        </w:rPr>
        <w:t>data</w:t>
      </w:r>
      <w:r w:rsidR="00C6619A" w:rsidRPr="00AB43DE">
        <w:rPr>
          <w:rFonts w:ascii="Calibri" w:eastAsia="Times New Roman" w:hAnsi="Calibri" w:cs="Times New Roman"/>
          <w:color w:val="000000"/>
        </w:rPr>
        <w:t>.</w:t>
      </w:r>
      <w:proofErr w:type="gramEnd"/>
      <w:r w:rsidR="00C6619A" w:rsidRPr="00AB43DE">
        <w:rPr>
          <w:rFonts w:ascii="Calibri" w:eastAsia="Times New Roman" w:hAnsi="Calibri" w:cs="Times New Roman"/>
          <w:color w:val="000000"/>
        </w:rPr>
        <w:t xml:space="preserve"> </w:t>
      </w:r>
    </w:p>
    <w:p w14:paraId="49FE0B3E" w14:textId="77777777"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06BA8B68" w14:textId="77777777" w:rsidR="003C4C0D" w:rsidRPr="00C6619A" w:rsidRDefault="003C4C0D" w:rsidP="00C6619A">
      <w:pPr>
        <w:spacing w:after="0" w:line="240" w:lineRule="auto"/>
        <w:rPr>
          <w:rFonts w:ascii="Calibri" w:eastAsia="Times New Roman" w:hAnsi="Calibri" w:cs="Times New Roman"/>
          <w:color w:val="000000"/>
        </w:rPr>
      </w:pPr>
    </w:p>
    <w:p w14:paraId="17DF8F47" w14:textId="412870BB" w:rsidR="00C6619A" w:rsidRPr="00C6619A" w:rsidRDefault="00C6619A" w:rsidP="00CA31DC">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//Secure PassThrough URL            </w:t>
      </w:r>
    </w:p>
    <w:p w14:paraId="76885821" w14:textId="169C0DA5"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00D258A5" w:rsidRPr="00833D19">
          <w:rPr>
            <w:rStyle w:val="Hyperlink"/>
            <w:rFonts w:ascii="Calibri" w:eastAsia="Times New Roman" w:hAnsi="Calibri" w:cs="Times New Roman"/>
          </w:rPr>
          <w:t>https://&lt;yourinstance&gt;.parature.com/ics/support/security2.asp</w:t>
        </w:r>
      </w:hyperlink>
      <w:r w:rsidRPr="00C6619A">
        <w:rPr>
          <w:rFonts w:ascii="Calibri" w:eastAsia="Times New Roman" w:hAnsi="Calibri" w:cs="Times New Roman"/>
          <w:color w:val="000000"/>
        </w:rPr>
        <w:t>";</w:t>
      </w:r>
    </w:p>
    <w:p w14:paraId="67A9D2D0"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//this page adds details to its DOM to do a client side POST to security2.asp, which would get the user authenticated to the support portal based on the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and instance ID.</w:t>
      </w:r>
    </w:p>
    <w:p w14:paraId="790953E5"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refID</w:t>
      </w:r>
      <w:proofErr w:type="spellEnd"/>
      <w:r w:rsidRPr="00C6619A">
        <w:rPr>
          <w:rFonts w:ascii="Calibri" w:eastAsia="Times New Roman" w:hAnsi="Calibri" w:cs="Times New Roman"/>
          <w:color w:val="000000"/>
        </w:rPr>
        <w:t xml:space="preserve"> is short lived. </w:t>
      </w:r>
      <w:proofErr w:type="gramStart"/>
      <w:r w:rsidRPr="00C6619A">
        <w:rPr>
          <w:rFonts w:ascii="Calibri" w:eastAsia="Times New Roman" w:hAnsi="Calibri" w:cs="Times New Roman"/>
          <w:color w:val="000000"/>
        </w:rPr>
        <w:t>so</w:t>
      </w:r>
      <w:proofErr w:type="gramEnd"/>
      <w:r w:rsidRPr="00C6619A">
        <w:rPr>
          <w:rFonts w:ascii="Calibri" w:eastAsia="Times New Roman" w:hAnsi="Calibri" w:cs="Times New Roman"/>
          <w:color w:val="000000"/>
        </w:rPr>
        <w:t xml:space="preserve"> you cannot cache it.</w:t>
      </w:r>
    </w:p>
    <w:p w14:paraId="75E46C5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571CC155" w14:textId="1DABC0B8"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00CA31DC">
        <w:rPr>
          <w:rFonts w:ascii="Calibri" w:eastAsia="Times New Roman" w:hAnsi="Calibri" w:cs="Times New Roman"/>
          <w:color w:val="000000"/>
        </w:rPr>
        <w:t>assigngin</w:t>
      </w:r>
      <w:proofErr w:type="spellEnd"/>
      <w:r w:rsidR="00CA31DC">
        <w:rPr>
          <w:rFonts w:ascii="Calibri" w:eastAsia="Times New Roman" w:hAnsi="Calibri" w:cs="Times New Roman"/>
          <w:color w:val="000000"/>
        </w:rPr>
        <w:t xml:space="preserve"> the URL to which the client form post should be triggered</w:t>
      </w:r>
    </w:p>
    <w:p w14:paraId="0531CC99"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r w:rsidRPr="00C6619A">
        <w:rPr>
          <w:rFonts w:ascii="Calibri" w:eastAsia="Times New Roman" w:hAnsi="Calibri" w:cs="Times New Roman"/>
          <w:b/>
          <w:color w:val="000000"/>
        </w:rPr>
        <w:t>this.Form.Action</w:t>
      </w:r>
      <w:proofErr w:type="spellEnd"/>
      <w:r w:rsidRPr="00C6619A">
        <w:rPr>
          <w:rFonts w:ascii="Calibri" w:eastAsia="Times New Roman" w:hAnsi="Calibri" w:cs="Times New Roman"/>
          <w:b/>
          <w:color w:val="000000"/>
        </w:rPr>
        <w:t xml:space="preserve"> =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b/>
          <w:color w:val="000000"/>
        </w:rPr>
        <w:t>;</w:t>
      </w:r>
    </w:p>
    <w:p w14:paraId="610D1262" w14:textId="08F2DBDA" w:rsidR="00CA31DC" w:rsidRPr="00CA31DC" w:rsidRDefault="00CA31DC" w:rsidP="00C6619A">
      <w:pPr>
        <w:spacing w:after="0" w:line="240" w:lineRule="auto"/>
        <w:rPr>
          <w:rFonts w:ascii="Calibri" w:eastAsia="Times New Roman" w:hAnsi="Calibri" w:cs="Times New Roman"/>
          <w:color w:val="000000"/>
        </w:rPr>
      </w:pPr>
      <w:r>
        <w:rPr>
          <w:rFonts w:ascii="Calibri" w:eastAsia="Times New Roman" w:hAnsi="Calibri" w:cs="Times New Roman"/>
          <w:b/>
          <w:color w:val="000000"/>
        </w:rPr>
        <w:t xml:space="preserve">            </w:t>
      </w:r>
      <w:r w:rsidRPr="00CA31DC">
        <w:rPr>
          <w:rFonts w:ascii="Calibri" w:eastAsia="Times New Roman" w:hAnsi="Calibri" w:cs="Times New Roman"/>
          <w:color w:val="000000"/>
        </w:rPr>
        <w:t xml:space="preserve">//creating the html that will be </w:t>
      </w:r>
      <w:proofErr w:type="spellStart"/>
      <w:r w:rsidRPr="00CA31DC">
        <w:rPr>
          <w:rFonts w:ascii="Calibri" w:eastAsia="Times New Roman" w:hAnsi="Calibri" w:cs="Times New Roman"/>
          <w:color w:val="000000"/>
        </w:rPr>
        <w:t>appened</w:t>
      </w:r>
      <w:proofErr w:type="spellEnd"/>
      <w:r w:rsidRPr="00CA31DC">
        <w:rPr>
          <w:rFonts w:ascii="Calibri" w:eastAsia="Times New Roman" w:hAnsi="Calibri" w:cs="Times New Roman"/>
          <w:color w:val="000000"/>
        </w:rPr>
        <w:t xml:space="preserve"> to the div.</w:t>
      </w:r>
    </w:p>
    <w:p w14:paraId="6282C09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sb</w:t>
      </w:r>
      <w:proofErr w:type="spellEnd"/>
      <w:r w:rsidRPr="00C6619A">
        <w:rPr>
          <w:rFonts w:ascii="Calibri" w:eastAsia="Times New Roman" w:hAnsi="Calibri" w:cs="Times New Roman"/>
          <w:color w:val="000000"/>
        </w:rPr>
        <w:t xml:space="preserve"> = new </w:t>
      </w:r>
      <w:proofErr w:type="spellStart"/>
      <w:r w:rsidRPr="00C6619A">
        <w:rPr>
          <w:rFonts w:ascii="Calibri" w:eastAsia="Times New Roman" w:hAnsi="Calibri" w:cs="Times New Roman"/>
          <w:color w:val="000000"/>
        </w:rPr>
        <w:t>StringBuilder</w:t>
      </w:r>
      <w:proofErr w:type="spellEnd"/>
      <w:r w:rsidRPr="00C6619A">
        <w:rPr>
          <w:rFonts w:ascii="Calibri" w:eastAsia="Times New Roman" w:hAnsi="Calibri" w:cs="Times New Roman"/>
          <w:color w:val="000000"/>
        </w:rPr>
        <w:t>();</w:t>
      </w:r>
    </w:p>
    <w:p w14:paraId="4D22D40B" w14:textId="77777777" w:rsidR="00C6619A" w:rsidRP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 xml:space="preserve">"" value=""{0}"" /&gt;", </w:t>
      </w:r>
      <w:proofErr w:type="spellStart"/>
      <w:r w:rsidRPr="00C6619A">
        <w:rPr>
          <w:rFonts w:ascii="Calibri" w:eastAsia="Times New Roman" w:hAnsi="Calibri" w:cs="Times New Roman"/>
          <w:b/>
          <w:color w:val="000000"/>
        </w:rPr>
        <w:t>refId</w:t>
      </w:r>
      <w:proofErr w:type="spellEnd"/>
      <w:r w:rsidRPr="00C6619A">
        <w:rPr>
          <w:rFonts w:ascii="Calibri" w:eastAsia="Times New Roman" w:hAnsi="Calibri" w:cs="Times New Roman"/>
          <w:b/>
          <w:color w:val="000000"/>
        </w:rPr>
        <w:t>));</w:t>
      </w:r>
    </w:p>
    <w:p w14:paraId="4C2D8183" w14:textId="77777777" w:rsidR="00C6619A" w:rsidRDefault="00C6619A" w:rsidP="00C6619A">
      <w:pPr>
        <w:spacing w:after="0" w:line="240" w:lineRule="auto"/>
        <w:rPr>
          <w:rFonts w:ascii="Calibri" w:eastAsia="Times New Roman" w:hAnsi="Calibri" w:cs="Times New Roman"/>
          <w:b/>
          <w:color w:val="000000"/>
        </w:rPr>
      </w:pPr>
      <w:r w:rsidRPr="00C6619A">
        <w:rPr>
          <w:rFonts w:ascii="Calibri" w:eastAsia="Times New Roman" w:hAnsi="Calibri" w:cs="Times New Roman"/>
          <w:b/>
          <w:color w:val="000000"/>
        </w:rPr>
        <w:t xml:space="preserve">            </w:t>
      </w:r>
      <w:proofErr w:type="spellStart"/>
      <w:proofErr w:type="gramStart"/>
      <w:r w:rsidRPr="00C6619A">
        <w:rPr>
          <w:rFonts w:ascii="Calibri" w:eastAsia="Times New Roman" w:hAnsi="Calibri" w:cs="Times New Roman"/>
          <w:b/>
          <w:color w:val="000000"/>
        </w:rPr>
        <w:t>sb.Append</w:t>
      </w:r>
      <w:proofErr w:type="spellEnd"/>
      <w:r w:rsidRPr="00C6619A">
        <w:rPr>
          <w:rFonts w:ascii="Calibri" w:eastAsia="Times New Roman" w:hAnsi="Calibri" w:cs="Times New Roman"/>
          <w:b/>
          <w:color w:val="000000"/>
        </w:rPr>
        <w:t>(</w:t>
      </w:r>
      <w:proofErr w:type="spellStart"/>
      <w:proofErr w:type="gramEnd"/>
      <w:r w:rsidRPr="00C6619A">
        <w:rPr>
          <w:rFonts w:ascii="Calibri" w:eastAsia="Times New Roman" w:hAnsi="Calibri" w:cs="Times New Roman"/>
          <w:b/>
          <w:color w:val="000000"/>
        </w:rPr>
        <w:t>string.Format</w:t>
      </w:r>
      <w:proofErr w:type="spellEnd"/>
      <w:r w:rsidRPr="00C6619A">
        <w:rPr>
          <w:rFonts w:ascii="Calibri" w:eastAsia="Times New Roman" w:hAnsi="Calibri" w:cs="Times New Roman"/>
          <w:b/>
          <w:color w:val="000000"/>
        </w:rPr>
        <w:t>(@"&lt;input type=""hidden"" name=""</w:t>
      </w:r>
      <w:proofErr w:type="spellStart"/>
      <w:r w:rsidRPr="00C6619A">
        <w:rPr>
          <w:rFonts w:ascii="Calibri" w:eastAsia="Times New Roman" w:hAnsi="Calibri" w:cs="Times New Roman"/>
          <w:b/>
          <w:color w:val="000000"/>
        </w:rPr>
        <w:t>instanceID</w:t>
      </w:r>
      <w:proofErr w:type="spellEnd"/>
      <w:r w:rsidRPr="00C6619A">
        <w:rPr>
          <w:rFonts w:ascii="Calibri" w:eastAsia="Times New Roman" w:hAnsi="Calibri" w:cs="Times New Roman"/>
          <w:b/>
          <w:color w:val="000000"/>
        </w:rPr>
        <w:t>"" value=""{0}"" /&gt;",</w:t>
      </w:r>
      <w:r w:rsidRPr="00C6619A">
        <w:rPr>
          <w:rFonts w:ascii="Calibri" w:eastAsia="Times New Roman" w:hAnsi="Calibri" w:cs="Times New Roman"/>
          <w:color w:val="000000"/>
        </w:rPr>
        <w:t xml:space="preserve"> </w:t>
      </w:r>
      <w:proofErr w:type="spellStart"/>
      <w:r w:rsidRPr="00CA31DC">
        <w:rPr>
          <w:rFonts w:ascii="Calibri" w:eastAsia="Times New Roman" w:hAnsi="Calibri" w:cs="Times New Roman"/>
          <w:b/>
          <w:color w:val="000000"/>
        </w:rPr>
        <w:t>securePassThroughPingFedInstanceID</w:t>
      </w:r>
      <w:proofErr w:type="spellEnd"/>
      <w:r w:rsidRPr="00CA31DC">
        <w:rPr>
          <w:rFonts w:ascii="Calibri" w:eastAsia="Times New Roman" w:hAnsi="Calibri" w:cs="Times New Roman"/>
          <w:b/>
          <w:color w:val="000000"/>
        </w:rPr>
        <w:t>));</w:t>
      </w:r>
    </w:p>
    <w:p w14:paraId="67E8E80D" w14:textId="54D0C0E7" w:rsidR="00CA31DC" w:rsidRPr="00C6619A" w:rsidRDefault="00CA31DC" w:rsidP="00CA31DC">
      <w:pPr>
        <w:spacing w:after="0" w:line="240" w:lineRule="auto"/>
        <w:ind w:firstLine="720"/>
        <w:rPr>
          <w:rFonts w:ascii="Calibri" w:eastAsia="Times New Roman" w:hAnsi="Calibri" w:cs="Times New Roman"/>
          <w:color w:val="000000"/>
        </w:rPr>
      </w:pPr>
      <w:r>
        <w:rPr>
          <w:rFonts w:ascii="Calibri" w:eastAsia="Times New Roman" w:hAnsi="Calibri" w:cs="Times New Roman"/>
          <w:color w:val="000000"/>
        </w:rPr>
        <w:lastRenderedPageBreak/>
        <w:t xml:space="preserve">//injecting the script which will trigger a form post once the page is loaded with necessary details </w:t>
      </w:r>
    </w:p>
    <w:p w14:paraId="08CE5E6D"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proofErr w:type="gramStart"/>
      <w:r w:rsidRPr="00C6619A">
        <w:rPr>
          <w:rFonts w:ascii="Calibri" w:eastAsia="Times New Roman" w:hAnsi="Calibri" w:cs="Times New Roman"/>
          <w:color w:val="000000"/>
        </w:rPr>
        <w:t>sb.Append</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"&lt;script type='text/</w:t>
      </w:r>
      <w:proofErr w:type="spellStart"/>
      <w:r w:rsidRPr="00C6619A">
        <w:rPr>
          <w:rFonts w:ascii="Calibri" w:eastAsia="Times New Roman" w:hAnsi="Calibri" w:cs="Times New Roman"/>
          <w:color w:val="000000"/>
        </w:rPr>
        <w:t>javascript</w:t>
      </w:r>
      <w:proofErr w:type="spellEnd"/>
      <w:r w:rsidRPr="00C6619A">
        <w:rPr>
          <w:rFonts w:ascii="Calibri" w:eastAsia="Times New Roman" w:hAnsi="Calibri" w:cs="Times New Roman"/>
          <w:color w:val="000000"/>
        </w:rPr>
        <w:t>'&gt;</w:t>
      </w:r>
      <w:proofErr w:type="spellStart"/>
      <w:r w:rsidRPr="00C6619A">
        <w:rPr>
          <w:rFonts w:ascii="Calibri" w:eastAsia="Times New Roman" w:hAnsi="Calibri" w:cs="Times New Roman"/>
          <w:b/>
          <w:color w:val="000000"/>
        </w:rPr>
        <w:t>document.forms</w:t>
      </w:r>
      <w:proofErr w:type="spellEnd"/>
      <w:r w:rsidRPr="00C6619A">
        <w:rPr>
          <w:rFonts w:ascii="Calibri" w:eastAsia="Times New Roman" w:hAnsi="Calibri" w:cs="Times New Roman"/>
          <w:b/>
          <w:color w:val="000000"/>
        </w:rPr>
        <w:t>[0].submit();</w:t>
      </w:r>
      <w:r w:rsidRPr="00C6619A">
        <w:rPr>
          <w:rFonts w:ascii="Calibri" w:eastAsia="Times New Roman" w:hAnsi="Calibri" w:cs="Times New Roman"/>
          <w:color w:val="000000"/>
        </w:rPr>
        <w:t>&lt;/script&gt;");</w:t>
      </w:r>
    </w:p>
    <w:p w14:paraId="1586D499" w14:textId="77777777" w:rsidR="00CA31DC" w:rsidRDefault="00CA31DC" w:rsidP="00C6619A">
      <w:pPr>
        <w:spacing w:after="0" w:line="240" w:lineRule="auto"/>
        <w:ind w:left="540"/>
        <w:rPr>
          <w:rFonts w:ascii="Calibri" w:eastAsia="Times New Roman" w:hAnsi="Calibri" w:cs="Times New Roman"/>
          <w:color w:val="000000"/>
        </w:rPr>
      </w:pPr>
    </w:p>
    <w:p w14:paraId="70093B49" w14:textId="157DF575"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appending the html constructed above into a div</w:t>
      </w:r>
      <w:r w:rsidR="0084089A">
        <w:rPr>
          <w:rFonts w:ascii="Calibri" w:eastAsia="Times New Roman" w:hAnsi="Calibri" w:cs="Times New Roman"/>
          <w:color w:val="000000"/>
        </w:rPr>
        <w:t xml:space="preserve"> so it renders in the clients browser</w:t>
      </w:r>
    </w:p>
    <w:p w14:paraId="2D34487F"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color w:val="000000"/>
        </w:rPr>
        <w:t>securePassThroughDetails.InnerHtml</w:t>
      </w:r>
      <w:proofErr w:type="spellEnd"/>
      <w:r w:rsidRPr="00C6619A">
        <w:rPr>
          <w:rFonts w:ascii="Calibri" w:eastAsia="Times New Roman" w:hAnsi="Calibri" w:cs="Times New Roman"/>
          <w:color w:val="000000"/>
        </w:rPr>
        <w:t xml:space="preserve"> = </w:t>
      </w:r>
      <w:proofErr w:type="spellStart"/>
      <w:proofErr w:type="gramStart"/>
      <w:r w:rsidRPr="00C6619A">
        <w:rPr>
          <w:rFonts w:ascii="Calibri" w:eastAsia="Times New Roman" w:hAnsi="Calibri" w:cs="Times New Roman"/>
          <w:color w:val="000000"/>
        </w:rPr>
        <w:t>sb.ToString</w:t>
      </w:r>
      <w:proofErr w:type="spellEnd"/>
      <w:r w:rsidRPr="00C6619A">
        <w:rPr>
          <w:rFonts w:ascii="Calibri" w:eastAsia="Times New Roman" w:hAnsi="Calibri" w:cs="Times New Roman"/>
          <w:color w:val="000000"/>
        </w:rPr>
        <w:t>(</w:t>
      </w:r>
      <w:proofErr w:type="gramEnd"/>
      <w:r w:rsidRPr="00C6619A">
        <w:rPr>
          <w:rFonts w:ascii="Calibri" w:eastAsia="Times New Roman" w:hAnsi="Calibri" w:cs="Times New Roman"/>
          <w:color w:val="000000"/>
        </w:rPr>
        <w:t>);</w:t>
      </w:r>
    </w:p>
    <w:p w14:paraId="49CDF60B"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D64EFE4"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2453ED40" w14:textId="3513025C"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The rest of the flow from your perspective is similar</w:t>
      </w:r>
      <w:r w:rsidR="003C4C0D">
        <w:rPr>
          <w:rFonts w:ascii="Calibri" w:eastAsia="Times New Roman" w:hAnsi="Calibri" w:cs="Times New Roman"/>
          <w:color w:val="000000"/>
        </w:rPr>
        <w:t xml:space="preserve"> to the </w:t>
      </w:r>
      <w:r w:rsidR="00CA31DC">
        <w:rPr>
          <w:rFonts w:ascii="Calibri" w:eastAsia="Times New Roman" w:hAnsi="Calibri" w:cs="Times New Roman"/>
          <w:color w:val="000000"/>
        </w:rPr>
        <w:t xml:space="preserve">old </w:t>
      </w:r>
      <w:r w:rsidR="003C4C0D">
        <w:rPr>
          <w:rFonts w:ascii="Calibri" w:eastAsia="Times New Roman" w:hAnsi="Calibri" w:cs="Times New Roman"/>
          <w:color w:val="000000"/>
        </w:rPr>
        <w:t>Passthrough</w:t>
      </w:r>
      <w:r w:rsidRPr="00C6619A">
        <w:rPr>
          <w:rFonts w:ascii="Calibri" w:eastAsia="Times New Roman" w:hAnsi="Calibri" w:cs="Times New Roman"/>
          <w:color w:val="000000"/>
        </w:rPr>
        <w:t xml:space="preserve">. Security2.asp </w:t>
      </w:r>
      <w:r w:rsidR="00CA31DC">
        <w:rPr>
          <w:rFonts w:ascii="Calibri" w:eastAsia="Times New Roman" w:hAnsi="Calibri" w:cs="Times New Roman"/>
          <w:color w:val="000000"/>
        </w:rPr>
        <w:t xml:space="preserve">securely </w:t>
      </w:r>
      <w:r w:rsidR="00D258A5">
        <w:rPr>
          <w:rFonts w:ascii="Calibri" w:eastAsia="Times New Roman" w:hAnsi="Calibri" w:cs="Times New Roman"/>
          <w:color w:val="000000"/>
        </w:rPr>
        <w:t>retrieves</w:t>
      </w:r>
      <w:r w:rsidRPr="00C6619A">
        <w:rPr>
          <w:rFonts w:ascii="Calibri" w:eastAsia="Times New Roman" w:hAnsi="Calibri" w:cs="Times New Roman"/>
          <w:color w:val="000000"/>
        </w:rPr>
        <w:t xml:space="preserve"> the information deposited by you using the </w:t>
      </w:r>
      <w:proofErr w:type="spellStart"/>
      <w:r w:rsidRPr="00C6619A">
        <w:rPr>
          <w:rFonts w:ascii="Calibri" w:eastAsia="Times New Roman" w:hAnsi="Calibri" w:cs="Times New Roman"/>
          <w:color w:val="000000"/>
        </w:rPr>
        <w:t>refID</w:t>
      </w:r>
      <w:proofErr w:type="spellEnd"/>
      <w:r w:rsidR="00E03BED">
        <w:rPr>
          <w:rFonts w:ascii="Calibri" w:eastAsia="Times New Roman" w:hAnsi="Calibri" w:cs="Times New Roman"/>
          <w:color w:val="000000"/>
        </w:rPr>
        <w:t>,</w:t>
      </w:r>
      <w:r w:rsidRPr="00C6619A">
        <w:rPr>
          <w:rFonts w:ascii="Calibri" w:eastAsia="Times New Roman" w:hAnsi="Calibri" w:cs="Times New Roman"/>
          <w:color w:val="000000"/>
        </w:rPr>
        <w:t xml:space="preserve"> to authenticate the user and display</w:t>
      </w:r>
      <w:r w:rsidR="00E03BED">
        <w:rPr>
          <w:rFonts w:ascii="Calibri" w:eastAsia="Times New Roman" w:hAnsi="Calibri" w:cs="Times New Roman"/>
          <w:color w:val="000000"/>
        </w:rPr>
        <w:t>s</w:t>
      </w:r>
      <w:r w:rsidRPr="00C6619A">
        <w:rPr>
          <w:rFonts w:ascii="Calibri" w:eastAsia="Times New Roman" w:hAnsi="Calibri" w:cs="Times New Roman"/>
          <w:color w:val="000000"/>
        </w:rPr>
        <w:t xml:space="preserve"> the portal. </w:t>
      </w:r>
    </w:p>
    <w:p w14:paraId="42C1679F" w14:textId="495B3B28" w:rsidR="00C6619A" w:rsidRDefault="00C6619A" w:rsidP="000904FE">
      <w:pPr>
        <w:spacing w:after="0" w:line="240" w:lineRule="auto"/>
        <w:rPr>
          <w:rFonts w:ascii="Calibri" w:eastAsia="Times New Roman" w:hAnsi="Calibri" w:cs="Times New Roman"/>
          <w:color w:val="000000"/>
        </w:rPr>
      </w:pPr>
    </w:p>
    <w:p w14:paraId="5B5E3D1C" w14:textId="72948E62" w:rsidR="000904FE" w:rsidRDefault="000904FE" w:rsidP="000904FE">
      <w:pPr>
        <w:pStyle w:val="Heading2"/>
        <w:rPr>
          <w:rFonts w:eastAsia="Times New Roman"/>
        </w:rPr>
      </w:pPr>
      <w:bookmarkStart w:id="8" w:name="_Toc409098186"/>
      <w:r>
        <w:rPr>
          <w:rFonts w:eastAsia="Times New Roman"/>
        </w:rPr>
        <w:t>Display a ticket or Knowledge base article to</w:t>
      </w:r>
      <w:r w:rsidR="00E963B8">
        <w:rPr>
          <w:rFonts w:eastAsia="Times New Roman"/>
        </w:rPr>
        <w:t xml:space="preserve"> the</w:t>
      </w:r>
      <w:r>
        <w:rPr>
          <w:rFonts w:eastAsia="Times New Roman"/>
        </w:rPr>
        <w:t xml:space="preserve"> user after Passthrough</w:t>
      </w:r>
      <w:bookmarkEnd w:id="8"/>
    </w:p>
    <w:p w14:paraId="0B4CD75A" w14:textId="77777777" w:rsidR="000904FE" w:rsidRDefault="000904FE" w:rsidP="000904FE">
      <w:pPr>
        <w:spacing w:after="0" w:line="240" w:lineRule="auto"/>
        <w:rPr>
          <w:rFonts w:ascii="Calibri" w:eastAsia="Times New Roman" w:hAnsi="Calibri" w:cs="Times New Roman"/>
          <w:color w:val="000000"/>
        </w:rPr>
      </w:pPr>
    </w:p>
    <w:p w14:paraId="27378D43" w14:textId="77777777"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Sometimes you would want to display a particular ticket or a knowledge base article to the user after performing a Passthrough. Knowing this is a common use case, Parature supports this workflow. This is achieved by passing the right query parameters to security2.asp.</w:t>
      </w:r>
    </w:p>
    <w:p w14:paraId="565E1D20" w14:textId="77777777" w:rsidR="000904FE" w:rsidRDefault="000904FE" w:rsidP="000904FE">
      <w:pPr>
        <w:spacing w:after="0" w:line="240" w:lineRule="auto"/>
        <w:rPr>
          <w:rFonts w:ascii="Calibri" w:eastAsia="Times New Roman" w:hAnsi="Calibri" w:cs="Times New Roman"/>
          <w:color w:val="000000"/>
        </w:rPr>
      </w:pPr>
    </w:p>
    <w:p w14:paraId="47F56FD8" w14:textId="1C91AB2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For example to display a particular knowledge base article with question ID 1173 you would perform a client form post as described in “Step TWO” of </w:t>
      </w:r>
      <w:r w:rsidR="00E963B8">
        <w:rPr>
          <w:rFonts w:ascii="Calibri" w:eastAsia="Times New Roman" w:hAnsi="Calibri" w:cs="Times New Roman"/>
          <w:color w:val="000000"/>
        </w:rPr>
        <w:t>“</w:t>
      </w:r>
      <w:r>
        <w:rPr>
          <w:rFonts w:ascii="Calibri" w:eastAsia="Times New Roman" w:hAnsi="Calibri" w:cs="Times New Roman"/>
          <w:color w:val="000000"/>
        </w:rPr>
        <w:t>Performing a Passthrough2.0 request</w:t>
      </w:r>
      <w:r w:rsidR="00E963B8">
        <w:rPr>
          <w:rFonts w:ascii="Calibri" w:eastAsia="Times New Roman" w:hAnsi="Calibri" w:cs="Times New Roman"/>
          <w:color w:val="000000"/>
        </w:rPr>
        <w:t>”</w:t>
      </w:r>
      <w:r>
        <w:rPr>
          <w:rFonts w:ascii="Calibri" w:eastAsia="Times New Roman" w:hAnsi="Calibri" w:cs="Times New Roman"/>
          <w:color w:val="000000"/>
        </w:rPr>
        <w:t xml:space="preserve"> to Security2.asp with “task=knowledge” and “</w:t>
      </w:r>
      <w:proofErr w:type="spellStart"/>
      <w:r>
        <w:rPr>
          <w:rFonts w:ascii="Calibri" w:eastAsia="Times New Roman" w:hAnsi="Calibri" w:cs="Times New Roman"/>
          <w:color w:val="000000"/>
        </w:rPr>
        <w:t>questionID</w:t>
      </w:r>
      <w:proofErr w:type="spellEnd"/>
      <w:r>
        <w:rPr>
          <w:rFonts w:ascii="Calibri" w:eastAsia="Times New Roman" w:hAnsi="Calibri" w:cs="Times New Roman"/>
          <w:color w:val="000000"/>
        </w:rPr>
        <w:t xml:space="preserve">=1173” query parameters as shown below. </w:t>
      </w:r>
    </w:p>
    <w:p w14:paraId="7DF05901" w14:textId="77777777" w:rsidR="000904FE" w:rsidRDefault="000904FE" w:rsidP="000904FE">
      <w:pPr>
        <w:spacing w:after="0" w:line="240" w:lineRule="auto"/>
        <w:rPr>
          <w:rFonts w:ascii="Calibri" w:eastAsia="Times New Roman" w:hAnsi="Calibri" w:cs="Times New Roman"/>
          <w:color w:val="000000"/>
        </w:rPr>
      </w:pPr>
    </w:p>
    <w:p w14:paraId="0B0DC515" w14:textId="26B3928A" w:rsidR="000904FE" w:rsidRDefault="000904FE" w:rsidP="000904FE">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task=knowledge</w:t>
      </w:r>
      <w:r w:rsidR="00E963B8">
        <w:rPr>
          <w:rStyle w:val="Hyperlink"/>
          <w:rFonts w:ascii="Calibri" w:eastAsia="Times New Roman" w:hAnsi="Calibri" w:cs="Times New Roman"/>
          <w:b/>
        </w:rPr>
        <w:t>&amp;</w:t>
      </w:r>
      <w:r w:rsidRPr="000904FE">
        <w:rPr>
          <w:rStyle w:val="Hyperlink"/>
          <w:rFonts w:ascii="Calibri" w:eastAsia="Times New Roman" w:hAnsi="Calibri" w:cs="Times New Roman"/>
          <w:b/>
        </w:rPr>
        <w:t>questionID=1173</w:t>
      </w:r>
      <w:r w:rsidRPr="00C6619A">
        <w:rPr>
          <w:rFonts w:ascii="Calibri" w:eastAsia="Times New Roman" w:hAnsi="Calibri" w:cs="Times New Roman"/>
          <w:color w:val="000000"/>
        </w:rPr>
        <w:t>";</w:t>
      </w:r>
    </w:p>
    <w:p w14:paraId="0AD22742" w14:textId="77777777" w:rsidR="000904FE" w:rsidRDefault="000904FE" w:rsidP="000904FE">
      <w:pPr>
        <w:spacing w:after="0" w:line="240" w:lineRule="auto"/>
        <w:rPr>
          <w:rFonts w:ascii="Calibri" w:eastAsia="Times New Roman" w:hAnsi="Calibri" w:cs="Times New Roman"/>
          <w:color w:val="000000"/>
        </w:rPr>
      </w:pPr>
    </w:p>
    <w:p w14:paraId="0FF2C22E" w14:textId="52097712" w:rsidR="000904FE" w:rsidRDefault="000904FE"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To displa</w:t>
      </w:r>
      <w:r w:rsidR="00E963B8">
        <w:rPr>
          <w:rFonts w:ascii="Calibri" w:eastAsia="Times New Roman" w:hAnsi="Calibri" w:cs="Times New Roman"/>
          <w:color w:val="000000"/>
        </w:rPr>
        <w:t>y a particular ticket you should pass the query parameters “task=ticket” and “</w:t>
      </w:r>
      <w:proofErr w:type="spellStart"/>
      <w:r w:rsidR="00E963B8">
        <w:rPr>
          <w:rFonts w:ascii="Calibri" w:eastAsia="Times New Roman" w:hAnsi="Calibri" w:cs="Times New Roman"/>
          <w:color w:val="000000"/>
        </w:rPr>
        <w:t>ticket_id</w:t>
      </w:r>
      <w:proofErr w:type="spellEnd"/>
      <w:r w:rsidR="00E963B8">
        <w:rPr>
          <w:rFonts w:ascii="Calibri" w:eastAsia="Times New Roman" w:hAnsi="Calibri" w:cs="Times New Roman"/>
          <w:color w:val="000000"/>
        </w:rPr>
        <w:t>=&lt;</w:t>
      </w:r>
      <w:proofErr w:type="spellStart"/>
      <w:r w:rsidR="00E963B8">
        <w:rPr>
          <w:rFonts w:ascii="Calibri" w:eastAsia="Times New Roman" w:hAnsi="Calibri" w:cs="Times New Roman"/>
          <w:color w:val="000000"/>
        </w:rPr>
        <w:t>ticketIDYouLikeToDisplay</w:t>
      </w:r>
      <w:proofErr w:type="spellEnd"/>
      <w:r w:rsidR="00E963B8">
        <w:rPr>
          <w:rFonts w:ascii="Calibri" w:eastAsia="Times New Roman" w:hAnsi="Calibri" w:cs="Times New Roman"/>
          <w:color w:val="000000"/>
        </w:rPr>
        <w:t>&gt;” as shown below</w:t>
      </w:r>
    </w:p>
    <w:p w14:paraId="623EA3EB" w14:textId="77777777" w:rsidR="00E963B8" w:rsidRDefault="00E963B8" w:rsidP="000904FE">
      <w:pPr>
        <w:spacing w:after="0" w:line="240" w:lineRule="auto"/>
        <w:rPr>
          <w:rFonts w:ascii="Calibri" w:eastAsia="Times New Roman" w:hAnsi="Calibri" w:cs="Times New Roman"/>
          <w:color w:val="000000"/>
        </w:rPr>
      </w:pPr>
    </w:p>
    <w:p w14:paraId="36D998C0" w14:textId="46641162" w:rsidR="00E963B8" w:rsidRDefault="00E963B8" w:rsidP="00E963B8">
      <w:pPr>
        <w:spacing w:after="0" w:line="240" w:lineRule="auto"/>
        <w:ind w:firstLine="720"/>
        <w:rPr>
          <w:rFonts w:ascii="Calibri" w:eastAsia="Times New Roman" w:hAnsi="Calibri" w:cs="Times New Roman"/>
          <w:color w:val="000000"/>
        </w:rPr>
      </w:pPr>
      <w:proofErr w:type="spellStart"/>
      <w:proofErr w:type="gramStart"/>
      <w:r w:rsidRPr="00C6619A">
        <w:rPr>
          <w:rFonts w:ascii="Calibri" w:eastAsia="Times New Roman" w:hAnsi="Calibri" w:cs="Times New Roman"/>
          <w:color w:val="000000"/>
        </w:rPr>
        <w:t>var</w:t>
      </w:r>
      <w:proofErr w:type="spellEnd"/>
      <w:proofErr w:type="gramEnd"/>
      <w:r w:rsidRPr="00C6619A">
        <w:rPr>
          <w:rFonts w:ascii="Calibri" w:eastAsia="Times New Roman" w:hAnsi="Calibri" w:cs="Times New Roman"/>
          <w:color w:val="000000"/>
        </w:rPr>
        <w:t xml:space="preserve"> </w:t>
      </w:r>
      <w:proofErr w:type="spellStart"/>
      <w:r w:rsidRPr="00C6619A">
        <w:rPr>
          <w:rFonts w:ascii="Calibri" w:eastAsia="Times New Roman" w:hAnsi="Calibri" w:cs="Times New Roman"/>
          <w:b/>
          <w:color w:val="000000"/>
        </w:rPr>
        <w:t>portalURL</w:t>
      </w:r>
      <w:proofErr w:type="spellEnd"/>
      <w:r w:rsidRPr="00C6619A">
        <w:rPr>
          <w:rFonts w:ascii="Calibri" w:eastAsia="Times New Roman" w:hAnsi="Calibri" w:cs="Times New Roman"/>
          <w:color w:val="000000"/>
        </w:rPr>
        <w:t xml:space="preserve"> = "</w:t>
      </w:r>
      <w:hyperlink w:history="1">
        <w:r w:rsidRPr="00833D19">
          <w:rPr>
            <w:rStyle w:val="Hyperlink"/>
            <w:rFonts w:ascii="Calibri" w:eastAsia="Times New Roman" w:hAnsi="Calibri" w:cs="Times New Roman"/>
          </w:rPr>
          <w:t>https://&lt;yourinstance&gt;.parature.com/ics/support/security2.asp</w:t>
        </w:r>
      </w:hyperlink>
      <w:r>
        <w:rPr>
          <w:rStyle w:val="Hyperlink"/>
          <w:rFonts w:ascii="Calibri" w:eastAsia="Times New Roman" w:hAnsi="Calibri" w:cs="Times New Roman"/>
        </w:rPr>
        <w:t>?</w:t>
      </w:r>
      <w:r w:rsidRPr="000904FE">
        <w:rPr>
          <w:rStyle w:val="Hyperlink"/>
          <w:rFonts w:ascii="Calibri" w:eastAsia="Times New Roman" w:hAnsi="Calibri" w:cs="Times New Roman"/>
          <w:b/>
        </w:rPr>
        <w:t>task=</w:t>
      </w:r>
      <w:r>
        <w:rPr>
          <w:rStyle w:val="Hyperlink"/>
          <w:rFonts w:ascii="Calibri" w:eastAsia="Times New Roman" w:hAnsi="Calibri" w:cs="Times New Roman"/>
          <w:b/>
        </w:rPr>
        <w:t>ticket</w:t>
      </w:r>
      <w:r w:rsidRPr="000904FE">
        <w:rPr>
          <w:rStyle w:val="Hyperlink"/>
          <w:rFonts w:ascii="Calibri" w:eastAsia="Times New Roman" w:hAnsi="Calibri" w:cs="Times New Roman"/>
          <w:b/>
        </w:rPr>
        <w:t>&amp;</w:t>
      </w:r>
      <w:del w:id="9" w:author="Shiva Kavindpadi Bhuvaneswaran" w:date="2015-01-19T10:04:00Z">
        <w:r w:rsidRPr="000904FE">
          <w:rPr>
            <w:rStyle w:val="Hyperlink"/>
            <w:rFonts w:ascii="Calibri" w:eastAsia="Times New Roman" w:hAnsi="Calibri" w:cs="Times New Roman"/>
            <w:b/>
          </w:rPr>
          <w:delText>deptID=&lt;yourDeptID&gt;&amp;</w:delText>
        </w:r>
      </w:del>
      <w:r>
        <w:rPr>
          <w:rStyle w:val="Hyperlink"/>
          <w:rFonts w:ascii="Calibri" w:eastAsia="Times New Roman" w:hAnsi="Calibri" w:cs="Times New Roman"/>
          <w:b/>
        </w:rPr>
        <w:t>ticket_id</w:t>
      </w:r>
      <w:r w:rsidRPr="000904FE">
        <w:rPr>
          <w:rStyle w:val="Hyperlink"/>
          <w:rFonts w:ascii="Calibri" w:eastAsia="Times New Roman" w:hAnsi="Calibri" w:cs="Times New Roman"/>
          <w:b/>
        </w:rPr>
        <w:t>=1173</w:t>
      </w:r>
      <w:r w:rsidRPr="00C6619A">
        <w:rPr>
          <w:rFonts w:ascii="Calibri" w:eastAsia="Times New Roman" w:hAnsi="Calibri" w:cs="Times New Roman"/>
          <w:color w:val="000000"/>
        </w:rPr>
        <w:t>";</w:t>
      </w:r>
    </w:p>
    <w:p w14:paraId="7117BDCF" w14:textId="77777777" w:rsidR="00E963B8" w:rsidRDefault="00E963B8" w:rsidP="000904FE">
      <w:pPr>
        <w:spacing w:after="0" w:line="240" w:lineRule="auto"/>
        <w:rPr>
          <w:rFonts w:ascii="Calibri" w:eastAsia="Times New Roman" w:hAnsi="Calibri" w:cs="Times New Roman"/>
          <w:color w:val="000000"/>
        </w:rPr>
      </w:pPr>
    </w:p>
    <w:p w14:paraId="5029DD8E" w14:textId="5C253FF8" w:rsidR="00E963B8" w:rsidRDefault="00E963B8" w:rsidP="000904FE">
      <w:pPr>
        <w:spacing w:after="0" w:line="240" w:lineRule="auto"/>
        <w:rPr>
          <w:rFonts w:ascii="Calibri" w:eastAsia="Times New Roman" w:hAnsi="Calibri" w:cs="Times New Roman"/>
          <w:color w:val="000000"/>
        </w:rPr>
      </w:pPr>
      <w:r>
        <w:rPr>
          <w:rFonts w:ascii="Calibri" w:eastAsia="Times New Roman" w:hAnsi="Calibri" w:cs="Times New Roman"/>
          <w:color w:val="000000"/>
        </w:rPr>
        <w:t>If you don’t pass the ticket id or question ID, home page of ticket and knowledge modules will be shown to the user.</w:t>
      </w:r>
    </w:p>
    <w:p w14:paraId="63C47A58" w14:textId="77777777" w:rsidR="000904FE" w:rsidRDefault="000904FE" w:rsidP="000904FE">
      <w:pPr>
        <w:spacing w:after="0" w:line="240" w:lineRule="auto"/>
        <w:rPr>
          <w:rFonts w:ascii="Calibri" w:eastAsia="Times New Roman" w:hAnsi="Calibri" w:cs="Times New Roman"/>
          <w:color w:val="000000"/>
        </w:rPr>
      </w:pPr>
    </w:p>
    <w:p w14:paraId="6002550E" w14:textId="2AC53555" w:rsidR="00F405EF" w:rsidRDefault="00F405EF" w:rsidP="00F405EF">
      <w:pPr>
        <w:pStyle w:val="Heading2"/>
        <w:rPr>
          <w:rFonts w:eastAsia="Times New Roman"/>
        </w:rPr>
      </w:pPr>
      <w:bookmarkStart w:id="10" w:name="_Toc409098187"/>
      <w:r>
        <w:rPr>
          <w:rFonts w:eastAsia="Times New Roman"/>
        </w:rPr>
        <w:t>Source Code:</w:t>
      </w:r>
      <w:bookmarkEnd w:id="10"/>
      <w:r>
        <w:rPr>
          <w:rFonts w:eastAsia="Times New Roman"/>
        </w:rPr>
        <w:t xml:space="preserve"> </w:t>
      </w:r>
    </w:p>
    <w:p w14:paraId="5B96298F" w14:textId="39180937" w:rsidR="00F405EF" w:rsidRDefault="00F405EF" w:rsidP="00F405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We have a sample implementation written </w:t>
      </w:r>
      <w:r w:rsidR="00CA31DC">
        <w:rPr>
          <w:rFonts w:ascii="Calibri" w:eastAsia="Times New Roman" w:hAnsi="Calibri" w:cs="Times New Roman"/>
          <w:color w:val="000000"/>
        </w:rPr>
        <w:t xml:space="preserve">in </w:t>
      </w:r>
      <w:r>
        <w:rPr>
          <w:rFonts w:ascii="Calibri" w:eastAsia="Times New Roman" w:hAnsi="Calibri" w:cs="Times New Roman"/>
          <w:color w:val="000000"/>
        </w:rPr>
        <w:t>asp.NET and C</w:t>
      </w:r>
      <w:ins w:id="11" w:author="Shiva Kavindpadi Bhuvaneswaran" w:date="2015-01-19T10:04:00Z">
        <w:r>
          <w:rPr>
            <w:rFonts w:ascii="Calibri" w:eastAsia="Times New Roman" w:hAnsi="Calibri" w:cs="Times New Roman"/>
            <w:color w:val="000000"/>
          </w:rPr>
          <w:t>#</w:t>
        </w:r>
        <w:r w:rsidR="00D25882">
          <w:rPr>
            <w:rFonts w:ascii="Calibri" w:eastAsia="Times New Roman" w:hAnsi="Calibri" w:cs="Times New Roman"/>
            <w:color w:val="000000"/>
          </w:rPr>
          <w:t xml:space="preserve"> posted to </w:t>
        </w:r>
        <w:proofErr w:type="spellStart"/>
        <w:r w:rsidR="00D25882">
          <w:rPr>
            <w:rFonts w:ascii="Calibri" w:eastAsia="Times New Roman" w:hAnsi="Calibri" w:cs="Times New Roman"/>
            <w:color w:val="000000"/>
          </w:rPr>
          <w:t>github</w:t>
        </w:r>
        <w:proofErr w:type="spellEnd"/>
        <w:r w:rsidR="00D25882">
          <w:rPr>
            <w:rFonts w:ascii="Calibri" w:eastAsia="Times New Roman" w:hAnsi="Calibri" w:cs="Times New Roman"/>
            <w:color w:val="000000"/>
          </w:rPr>
          <w:t xml:space="preserve"> available here </w:t>
        </w:r>
        <w:r w:rsidR="00D25882">
          <w:rPr>
            <w:rFonts w:ascii="Calibri" w:eastAsia="Times New Roman" w:hAnsi="Calibri" w:cs="Times New Roman"/>
            <w:color w:val="000000"/>
          </w:rPr>
          <w:fldChar w:fldCharType="begin"/>
        </w:r>
        <w:r w:rsidR="00D25882">
          <w:rPr>
            <w:rFonts w:ascii="Calibri" w:eastAsia="Times New Roman" w:hAnsi="Calibri" w:cs="Times New Roman"/>
            <w:color w:val="000000"/>
          </w:rPr>
          <w:instrText xml:space="preserve"> HYPERLINK "</w:instrText>
        </w:r>
        <w:r w:rsidR="00D25882" w:rsidRPr="00D25882">
          <w:rPr>
            <w:rFonts w:ascii="Calibri" w:eastAsia="Times New Roman" w:hAnsi="Calibri" w:cs="Times New Roman"/>
            <w:color w:val="000000"/>
          </w:rPr>
          <w:instrText>https://github.com/Parature/Passthrough2.0</w:instrText>
        </w:r>
        <w:r w:rsidR="00D25882">
          <w:rPr>
            <w:rFonts w:ascii="Calibri" w:eastAsia="Times New Roman" w:hAnsi="Calibri" w:cs="Times New Roman"/>
            <w:color w:val="000000"/>
          </w:rPr>
          <w:instrText xml:space="preserve">" </w:instrText>
        </w:r>
        <w:r w:rsidR="00D25882">
          <w:rPr>
            <w:rFonts w:ascii="Calibri" w:eastAsia="Times New Roman" w:hAnsi="Calibri" w:cs="Times New Roman"/>
            <w:color w:val="000000"/>
          </w:rPr>
          <w:fldChar w:fldCharType="separate"/>
        </w:r>
        <w:r w:rsidR="00D25882" w:rsidRPr="00F75E7F">
          <w:rPr>
            <w:rStyle w:val="Hyperlink"/>
            <w:rFonts w:ascii="Calibri" w:eastAsia="Times New Roman" w:hAnsi="Calibri" w:cs="Times New Roman"/>
          </w:rPr>
          <w:t>https://github.com/Parature/Passthrough2.0</w:t>
        </w:r>
        <w:r w:rsidR="00D25882">
          <w:rPr>
            <w:rFonts w:ascii="Calibri" w:eastAsia="Times New Roman" w:hAnsi="Calibri" w:cs="Times New Roman"/>
            <w:color w:val="000000"/>
          </w:rPr>
          <w:fldChar w:fldCharType="end"/>
        </w:r>
        <w:r w:rsidR="00D25882">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00D25882">
          <w:rPr>
            <w:rFonts w:ascii="Calibri" w:eastAsia="Times New Roman" w:hAnsi="Calibri" w:cs="Times New Roman"/>
            <w:color w:val="000000"/>
          </w:rPr>
          <w:t>The logic to perform passthrough is implemented in</w:t>
        </w:r>
      </w:ins>
      <w:del w:id="12" w:author="Shiva Kavindpadi Bhuvaneswaran" w:date="2015-01-19T10:04:00Z">
        <w:r>
          <w:rPr>
            <w:rFonts w:ascii="Calibri" w:eastAsia="Times New Roman" w:hAnsi="Calibri" w:cs="Times New Roman"/>
            <w:color w:val="000000"/>
          </w:rPr>
          <w:delText>#. We will be sharing it with you along with this material. Soon we will be uploading</w:delText>
        </w:r>
      </w:del>
      <w:r>
        <w:rPr>
          <w:rFonts w:ascii="Calibri" w:eastAsia="Times New Roman" w:hAnsi="Calibri" w:cs="Times New Roman"/>
          <w:color w:val="000000"/>
        </w:rPr>
        <w:t xml:space="preserve"> the </w:t>
      </w:r>
      <w:ins w:id="13" w:author="Shiva Kavindpadi Bhuvaneswaran" w:date="2015-01-19T10:04:00Z">
        <w:r w:rsidR="00D25882">
          <w:rPr>
            <w:rFonts w:ascii="Calibri" w:eastAsia="Times New Roman" w:hAnsi="Calibri" w:cs="Times New Roman"/>
            <w:color w:val="000000"/>
          </w:rPr>
          <w:t>page load event of ParatureNewPassthrough.aspx. Enough comments has been added, if you have</w:t>
        </w:r>
      </w:ins>
      <w:del w:id="14" w:author="Shiva Kavindpadi Bhuvaneswaran" w:date="2015-01-19T10:04:00Z">
        <w:r>
          <w:rPr>
            <w:rFonts w:ascii="Calibri" w:eastAsia="Times New Roman" w:hAnsi="Calibri" w:cs="Times New Roman"/>
            <w:color w:val="000000"/>
          </w:rPr>
          <w:delText>sample to Github, so that you coul</w:delText>
        </w:r>
        <w:r w:rsidR="00CA31DC">
          <w:rPr>
            <w:rFonts w:ascii="Calibri" w:eastAsia="Times New Roman" w:hAnsi="Calibri" w:cs="Times New Roman"/>
            <w:color w:val="000000"/>
          </w:rPr>
          <w:delText>d take the latest at</w:delText>
        </w:r>
      </w:del>
      <w:r w:rsidR="00CA31DC">
        <w:rPr>
          <w:rFonts w:ascii="Calibri" w:eastAsia="Times New Roman" w:hAnsi="Calibri" w:cs="Times New Roman"/>
          <w:color w:val="000000"/>
        </w:rPr>
        <w:t xml:space="preserve"> any </w:t>
      </w:r>
      <w:ins w:id="15" w:author="Shiva Kavindpadi Bhuvaneswaran" w:date="2015-01-19T10:04:00Z">
        <w:r w:rsidR="00D25882">
          <w:rPr>
            <w:rFonts w:ascii="Calibri" w:eastAsia="Times New Roman" w:hAnsi="Calibri" w:cs="Times New Roman"/>
            <w:color w:val="000000"/>
          </w:rPr>
          <w:t xml:space="preserve">issues you can reach out to us using regular means or through </w:t>
        </w:r>
        <w:proofErr w:type="spellStart"/>
        <w:r w:rsidR="00D25882">
          <w:rPr>
            <w:rFonts w:ascii="Calibri" w:eastAsia="Times New Roman" w:hAnsi="Calibri" w:cs="Times New Roman"/>
            <w:color w:val="000000"/>
          </w:rPr>
          <w:t>github</w:t>
        </w:r>
      </w:ins>
      <w:proofErr w:type="spellEnd"/>
      <w:del w:id="16" w:author="Shiva Kavindpadi Bhuvaneswaran" w:date="2015-01-19T10:04:00Z">
        <w:r w:rsidR="00CA31DC">
          <w:rPr>
            <w:rFonts w:ascii="Calibri" w:eastAsia="Times New Roman" w:hAnsi="Calibri" w:cs="Times New Roman"/>
            <w:color w:val="000000"/>
          </w:rPr>
          <w:delText>given time</w:delText>
        </w:r>
      </w:del>
      <w:r>
        <w:rPr>
          <w:rFonts w:ascii="Calibri" w:eastAsia="Times New Roman" w:hAnsi="Calibri" w:cs="Times New Roman"/>
          <w:color w:val="000000"/>
        </w:rPr>
        <w:t xml:space="preserve">. </w:t>
      </w:r>
    </w:p>
    <w:p w14:paraId="42330DD4" w14:textId="77777777" w:rsidR="00F405EF" w:rsidRPr="00C6619A" w:rsidRDefault="00F405EF" w:rsidP="00C6619A">
      <w:pPr>
        <w:spacing w:after="0" w:line="240" w:lineRule="auto"/>
        <w:ind w:left="540"/>
        <w:rPr>
          <w:rFonts w:ascii="Calibri" w:eastAsia="Times New Roman" w:hAnsi="Calibri" w:cs="Times New Roman"/>
          <w:color w:val="000000"/>
        </w:rPr>
      </w:pPr>
    </w:p>
    <w:p w14:paraId="10B12185" w14:textId="77777777" w:rsidR="00C6619A" w:rsidRPr="00C6619A" w:rsidRDefault="00C6619A" w:rsidP="00D258A5">
      <w:pPr>
        <w:pStyle w:val="Heading2"/>
        <w:rPr>
          <w:rFonts w:eastAsia="Times New Roman"/>
        </w:rPr>
      </w:pPr>
      <w:bookmarkStart w:id="17" w:name="_Toc409098188"/>
      <w:r w:rsidRPr="00C6619A">
        <w:rPr>
          <w:rFonts w:eastAsia="Times New Roman"/>
        </w:rPr>
        <w:t>Debugging:</w:t>
      </w:r>
      <w:bookmarkEnd w:id="17"/>
      <w:r w:rsidRPr="00C6619A">
        <w:rPr>
          <w:rFonts w:eastAsia="Times New Roman"/>
        </w:rPr>
        <w:t xml:space="preserve"> </w:t>
      </w:r>
    </w:p>
    <w:p w14:paraId="765FAE39" w14:textId="6C5BDA24" w:rsid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r w:rsidR="00D258A5">
        <w:rPr>
          <w:rFonts w:ascii="Calibri" w:eastAsia="Times New Roman" w:hAnsi="Calibri" w:cs="Times New Roman"/>
          <w:color w:val="000000"/>
        </w:rPr>
        <w:t>Here are few tips to help you debug in a FAQ fashion.</w:t>
      </w:r>
    </w:p>
    <w:p w14:paraId="57AB940F" w14:textId="77777777" w:rsidR="00D258A5" w:rsidRPr="00C6619A" w:rsidRDefault="00D258A5" w:rsidP="00C6619A">
      <w:pPr>
        <w:spacing w:after="0" w:line="240" w:lineRule="auto"/>
        <w:rPr>
          <w:rFonts w:ascii="Calibri" w:eastAsia="Times New Roman" w:hAnsi="Calibri" w:cs="Times New Roman"/>
          <w:color w:val="000000"/>
        </w:rPr>
      </w:pPr>
    </w:p>
    <w:p w14:paraId="4FABC8C7" w14:textId="77777777" w:rsidR="00C6619A" w:rsidRPr="00C6619A" w:rsidRDefault="00C6619A" w:rsidP="00C6619A">
      <w:pPr>
        <w:numPr>
          <w:ilvl w:val="0"/>
          <w:numId w:val="3"/>
        </w:numPr>
        <w:spacing w:after="0" w:line="240" w:lineRule="auto"/>
        <w:ind w:left="540"/>
        <w:textAlignment w:val="center"/>
        <w:rPr>
          <w:rFonts w:ascii="Calibri" w:eastAsia="Times New Roman" w:hAnsi="Calibri" w:cs="Times New Roman"/>
          <w:color w:val="000000"/>
        </w:rPr>
      </w:pPr>
      <w:r w:rsidRPr="00C6619A">
        <w:rPr>
          <w:rFonts w:ascii="Calibri" w:eastAsia="Times New Roman" w:hAnsi="Calibri" w:cs="Times New Roman"/>
          <w:color w:val="000000"/>
        </w:rPr>
        <w:t>I am unable to post the JSON data to sso-mutual-auth.parature.com. I get unauthorized message. What to do?</w:t>
      </w:r>
    </w:p>
    <w:p w14:paraId="0C424EBE"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287A1A4E" w14:textId="7734D122" w:rsidR="003C4C0D"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lastRenderedPageBreak/>
        <w:t>I</w:t>
      </w:r>
      <w:r w:rsidR="00D258A5">
        <w:rPr>
          <w:rFonts w:ascii="Calibri" w:eastAsia="Times New Roman" w:hAnsi="Calibri" w:cs="Times New Roman"/>
          <w:color w:val="000000"/>
        </w:rPr>
        <w:t xml:space="preserve">f you face issues with dropping off </w:t>
      </w:r>
      <w:r w:rsidRPr="00C6619A">
        <w:rPr>
          <w:rFonts w:ascii="Calibri" w:eastAsia="Times New Roman" w:hAnsi="Calibri" w:cs="Times New Roman"/>
          <w:color w:val="000000"/>
        </w:rPr>
        <w:t xml:space="preserve">user </w:t>
      </w:r>
      <w:r w:rsidR="00D258A5" w:rsidRPr="00C6619A">
        <w:rPr>
          <w:rFonts w:ascii="Calibri" w:eastAsia="Times New Roman" w:hAnsi="Calibri" w:cs="Times New Roman"/>
          <w:color w:val="000000"/>
        </w:rPr>
        <w:t>information</w:t>
      </w:r>
      <w:r w:rsidR="00D258A5">
        <w:rPr>
          <w:rFonts w:ascii="Calibri" w:eastAsia="Times New Roman" w:hAnsi="Calibri" w:cs="Times New Roman"/>
          <w:color w:val="000000"/>
        </w:rPr>
        <w:t xml:space="preserve"> then</w:t>
      </w:r>
      <w:r w:rsidR="003C4C0D">
        <w:rPr>
          <w:rFonts w:ascii="Calibri" w:eastAsia="Times New Roman" w:hAnsi="Calibri" w:cs="Times New Roman"/>
          <w:color w:val="000000"/>
        </w:rPr>
        <w:t xml:space="preserve"> i</w:t>
      </w:r>
      <w:r w:rsidRPr="00C6619A">
        <w:rPr>
          <w:rFonts w:ascii="Calibri" w:eastAsia="Times New Roman" w:hAnsi="Calibri" w:cs="Times New Roman"/>
          <w:color w:val="000000"/>
        </w:rPr>
        <w:t>t can be primar</w:t>
      </w:r>
      <w:r w:rsidR="003C4C0D">
        <w:rPr>
          <w:rFonts w:ascii="Calibri" w:eastAsia="Times New Roman" w:hAnsi="Calibri" w:cs="Times New Roman"/>
          <w:color w:val="000000"/>
        </w:rPr>
        <w:t>ily due to the fact there is no</w:t>
      </w:r>
      <w:r w:rsidRPr="00C6619A">
        <w:rPr>
          <w:rFonts w:ascii="Calibri" w:eastAsia="Times New Roman" w:hAnsi="Calibri" w:cs="Times New Roman"/>
          <w:color w:val="000000"/>
        </w:rPr>
        <w:t xml:space="preserve"> mutual trust established through Certificates.</w:t>
      </w:r>
      <w:r w:rsidR="003C4C0D">
        <w:rPr>
          <w:rFonts w:ascii="Calibri" w:eastAsia="Times New Roman" w:hAnsi="Calibri" w:cs="Times New Roman"/>
          <w:color w:val="000000"/>
        </w:rPr>
        <w:t xml:space="preserve"> Have you already shared the necessary details as mentioned in the Perquisite section as described above If yes, then are you passing the agreed certificate details in your request to sso-mutual-auth.parature.com? IF you are doing everything right and still facing an issue, please contact us and we can verify what </w:t>
      </w:r>
      <w:bookmarkStart w:id="18" w:name="_GoBack"/>
      <w:bookmarkEnd w:id="18"/>
      <w:r w:rsidR="00954E04">
        <w:rPr>
          <w:rFonts w:ascii="Calibri" w:eastAsia="Times New Roman" w:hAnsi="Calibri" w:cs="Times New Roman"/>
          <w:color w:val="000000"/>
        </w:rPr>
        <w:t>the exact issue is</w:t>
      </w:r>
      <w:r w:rsidR="003C4C0D">
        <w:rPr>
          <w:rFonts w:ascii="Calibri" w:eastAsia="Times New Roman" w:hAnsi="Calibri" w:cs="Times New Roman"/>
          <w:color w:val="000000"/>
        </w:rPr>
        <w:t>.</w:t>
      </w:r>
    </w:p>
    <w:p w14:paraId="66D37755" w14:textId="6F4FF80D"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 </w:t>
      </w:r>
    </w:p>
    <w:p w14:paraId="74C64159" w14:textId="77777777" w:rsidR="00F27862" w:rsidRDefault="00D258A5" w:rsidP="00F27862">
      <w:pPr>
        <w:spacing w:after="0" w:line="240" w:lineRule="auto"/>
        <w:ind w:left="540"/>
        <w:rPr>
          <w:rFonts w:ascii="Calibri" w:eastAsia="Times New Roman" w:hAnsi="Calibri" w:cs="Times New Roman"/>
          <w:color w:val="000000"/>
        </w:rPr>
      </w:pPr>
      <w:r>
        <w:rPr>
          <w:rFonts w:ascii="Calibri" w:eastAsia="Times New Roman" w:hAnsi="Calibri" w:cs="Times New Roman"/>
          <w:color w:val="000000"/>
        </w:rPr>
        <w:t>Also c</w:t>
      </w:r>
      <w:r w:rsidR="003C4C0D">
        <w:rPr>
          <w:rFonts w:ascii="Calibri" w:eastAsia="Times New Roman" w:hAnsi="Calibri" w:cs="Times New Roman"/>
          <w:color w:val="000000"/>
        </w:rPr>
        <w:t>heck</w:t>
      </w:r>
      <w:r w:rsidR="00C6619A" w:rsidRPr="00C6619A">
        <w:rPr>
          <w:rFonts w:ascii="Calibri" w:eastAsia="Times New Roman" w:hAnsi="Calibri" w:cs="Times New Roman"/>
          <w:color w:val="000000"/>
        </w:rPr>
        <w:t xml:space="preserve"> if you have fiddler running. Fiddler can cause trouble while intercepting the messages with a man in the middle certificate. </w:t>
      </w:r>
    </w:p>
    <w:p w14:paraId="66062401" w14:textId="77777777" w:rsidR="00F27862" w:rsidRDefault="00F27862" w:rsidP="00F27862">
      <w:pPr>
        <w:spacing w:after="0" w:line="240" w:lineRule="auto"/>
        <w:ind w:left="540"/>
        <w:rPr>
          <w:rFonts w:ascii="Calibri" w:eastAsia="Times New Roman" w:hAnsi="Calibri" w:cs="Times New Roman"/>
          <w:color w:val="000000"/>
        </w:rPr>
      </w:pPr>
    </w:p>
    <w:p w14:paraId="6A8A8D84" w14:textId="4B804BCD" w:rsidR="00F27862" w:rsidRDefault="00F27862" w:rsidP="00F27862">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 am getting unauthorized messaged while dropping off information to sso-mutual-auth.parature.com in production but it works fine on the developer box. Or I have issues making it work in the website but the Windows form “Passthrough Playground” app in </w:t>
      </w:r>
      <w:proofErr w:type="spellStart"/>
      <w:r>
        <w:rPr>
          <w:rFonts w:ascii="Calibri" w:eastAsia="Times New Roman" w:hAnsi="Calibri" w:cs="Times New Roman"/>
          <w:color w:val="000000"/>
        </w:rPr>
        <w:t>github</w:t>
      </w:r>
      <w:proofErr w:type="spellEnd"/>
      <w:r>
        <w:rPr>
          <w:rFonts w:ascii="Calibri" w:eastAsia="Times New Roman" w:hAnsi="Calibri" w:cs="Times New Roman"/>
          <w:color w:val="000000"/>
        </w:rPr>
        <w:t xml:space="preserve"> works fine. </w:t>
      </w:r>
      <w:r w:rsidR="006B1D20">
        <w:rPr>
          <w:rFonts w:ascii="Calibri" w:eastAsia="Times New Roman" w:hAnsi="Calibri" w:cs="Times New Roman"/>
          <w:color w:val="000000"/>
        </w:rPr>
        <w:t>What could be wrong?</w:t>
      </w:r>
    </w:p>
    <w:p w14:paraId="41BAB0DF" w14:textId="77777777" w:rsidR="006B1D20" w:rsidRDefault="006B1D20" w:rsidP="006B1D20">
      <w:pPr>
        <w:pStyle w:val="ListParagraph"/>
        <w:spacing w:after="0" w:line="240" w:lineRule="auto"/>
        <w:rPr>
          <w:rFonts w:ascii="Calibri" w:eastAsia="Times New Roman" w:hAnsi="Calibri" w:cs="Times New Roman"/>
          <w:i/>
          <w:color w:val="000000"/>
        </w:rPr>
      </w:pPr>
    </w:p>
    <w:p w14:paraId="20232FF7" w14:textId="00F3DB25" w:rsidR="006B1D20" w:rsidRDefault="006B1D20" w:rsidP="006B1D20">
      <w:pPr>
        <w:pStyle w:val="ListParagraph"/>
        <w:spacing w:after="0" w:line="240" w:lineRule="auto"/>
        <w:rPr>
          <w:rFonts w:ascii="Calibri" w:eastAsia="Times New Roman" w:hAnsi="Calibri" w:cs="Times New Roman"/>
          <w:color w:val="000000"/>
        </w:rPr>
      </w:pPr>
      <w:r>
        <w:rPr>
          <w:rFonts w:ascii="Calibri" w:eastAsia="Times New Roman" w:hAnsi="Calibri" w:cs="Times New Roman"/>
          <w:color w:val="000000"/>
        </w:rPr>
        <w:t>This could certainly be related to your certificate.</w:t>
      </w:r>
    </w:p>
    <w:p w14:paraId="262AC7B3" w14:textId="77777777" w:rsidR="006B1D20" w:rsidRDefault="006B1D20" w:rsidP="006B1D20">
      <w:pPr>
        <w:pStyle w:val="ListParagraph"/>
        <w:spacing w:after="0" w:line="240" w:lineRule="auto"/>
        <w:rPr>
          <w:rFonts w:ascii="Calibri" w:eastAsia="Times New Roman" w:hAnsi="Calibri" w:cs="Times New Roman"/>
          <w:i/>
          <w:color w:val="000000"/>
        </w:rPr>
      </w:pPr>
    </w:p>
    <w:p w14:paraId="352AB050" w14:textId="5B072241" w:rsidR="006B1D20" w:rsidRPr="006B1D20" w:rsidRDefault="006B1D20" w:rsidP="006B1D20">
      <w:pPr>
        <w:pStyle w:val="ListParagraph"/>
        <w:numPr>
          <w:ilvl w:val="1"/>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color w:val="000000"/>
        </w:rPr>
        <w:t>Possibly</w:t>
      </w:r>
      <w:r w:rsidRPr="006B1D20">
        <w:rPr>
          <w:rFonts w:ascii="Calibri" w:eastAsia="Times New Roman" w:hAnsi="Calibri" w:cs="Times New Roman"/>
          <w:color w:val="000000"/>
        </w:rPr>
        <w:t xml:space="preserve"> your certificate store is corrupted. We would suggest you find all instances of your certificate installed in the machine, delete and reinstall it. Now export the .CER file from the freshly installed certificate, to be used in your program. </w:t>
      </w:r>
    </w:p>
    <w:p w14:paraId="6884C046" w14:textId="77777777" w:rsidR="00F27862" w:rsidRDefault="00F27862" w:rsidP="00F27862">
      <w:pPr>
        <w:pStyle w:val="ListParagraph"/>
        <w:spacing w:after="0" w:line="240" w:lineRule="auto"/>
        <w:rPr>
          <w:rFonts w:ascii="Calibri" w:eastAsia="Times New Roman" w:hAnsi="Calibri" w:cs="Times New Roman"/>
          <w:color w:val="000000"/>
        </w:rPr>
      </w:pPr>
    </w:p>
    <w:p w14:paraId="3154F363" w14:textId="3613FCE3" w:rsidR="00DC659B" w:rsidRDefault="006B1D20" w:rsidP="006B1D20">
      <w:pPr>
        <w:pStyle w:val="ListParagraph"/>
        <w:numPr>
          <w:ilvl w:val="1"/>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Or</w:t>
      </w:r>
      <w:r w:rsidR="00F27862">
        <w:rPr>
          <w:rFonts w:ascii="Calibri" w:eastAsia="Times New Roman" w:hAnsi="Calibri" w:cs="Times New Roman"/>
          <w:color w:val="000000"/>
        </w:rPr>
        <w:t xml:space="preserve"> the Application pool doesn’t have enough permission to retrieve the certificate.</w:t>
      </w:r>
    </w:p>
    <w:p w14:paraId="4E70E3FA" w14:textId="77777777" w:rsidR="00DC659B" w:rsidRDefault="00DC659B" w:rsidP="00F27862">
      <w:pPr>
        <w:pStyle w:val="ListParagraph"/>
        <w:spacing w:after="0" w:line="240" w:lineRule="auto"/>
        <w:rPr>
          <w:rFonts w:ascii="Calibri" w:eastAsia="Times New Roman" w:hAnsi="Calibri" w:cs="Times New Roman"/>
          <w:color w:val="000000"/>
        </w:rPr>
      </w:pPr>
    </w:p>
    <w:p w14:paraId="63B430BC" w14:textId="77777777" w:rsidR="006B1D20" w:rsidRDefault="006B1D20" w:rsidP="00F27862">
      <w:pPr>
        <w:pStyle w:val="ListParagraph"/>
        <w:spacing w:after="0" w:line="240" w:lineRule="auto"/>
        <w:rPr>
          <w:rFonts w:ascii="Calibri" w:eastAsia="Times New Roman" w:hAnsi="Calibri" w:cs="Times New Roman"/>
          <w:color w:val="000000"/>
        </w:rPr>
      </w:pPr>
    </w:p>
    <w:p w14:paraId="3CCF7438" w14:textId="67AE125B" w:rsidR="00F27862" w:rsidRDefault="006B1D20" w:rsidP="006B1D20">
      <w:pPr>
        <w:pStyle w:val="ListParagraph"/>
        <w:spacing w:after="0" w:line="240" w:lineRule="auto"/>
        <w:ind w:left="1800"/>
        <w:rPr>
          <w:rFonts w:ascii="Calibri" w:eastAsia="Times New Roman" w:hAnsi="Calibri" w:cs="Times New Roman"/>
          <w:color w:val="000000"/>
        </w:rPr>
      </w:pPr>
      <w:r>
        <w:rPr>
          <w:rFonts w:ascii="Calibri" w:eastAsia="Times New Roman" w:hAnsi="Calibri" w:cs="Times New Roman"/>
          <w:color w:val="000000"/>
        </w:rPr>
        <w:t xml:space="preserve">You need to </w:t>
      </w:r>
      <w:r w:rsidR="00F27862">
        <w:rPr>
          <w:rFonts w:ascii="Calibri" w:eastAsia="Times New Roman" w:hAnsi="Calibri" w:cs="Times New Roman"/>
          <w:color w:val="000000"/>
        </w:rPr>
        <w:t xml:space="preserve">give access to the Account the current app pool for your server side logic is configured for. Please find below information helpful. </w:t>
      </w:r>
    </w:p>
    <w:p w14:paraId="7D626586" w14:textId="77777777" w:rsidR="00F27862" w:rsidRDefault="00F27862" w:rsidP="00F27862">
      <w:pPr>
        <w:pStyle w:val="ListParagraph"/>
        <w:spacing w:after="0" w:line="240" w:lineRule="auto"/>
        <w:rPr>
          <w:rFonts w:ascii="Calibri" w:eastAsia="Times New Roman" w:hAnsi="Calibri" w:cs="Times New Roman"/>
          <w:color w:val="000000"/>
        </w:rPr>
      </w:pPr>
    </w:p>
    <w:p w14:paraId="70E05754" w14:textId="61378DA6" w:rsidR="00F27862" w:rsidRPr="006B1D20" w:rsidRDefault="00F27862" w:rsidP="006B1D20">
      <w:pPr>
        <w:ind w:left="1800"/>
        <w:rPr>
          <w:rFonts w:ascii="Calibri" w:hAnsi="Calibri"/>
          <w:lang w:val="en-GB"/>
        </w:rPr>
      </w:pPr>
      <w:r w:rsidRPr="006B1D20">
        <w:rPr>
          <w:rFonts w:ascii="Calibri" w:hAnsi="Calibri"/>
          <w:lang w:val="en-GB"/>
        </w:rPr>
        <w:t>T</w:t>
      </w:r>
      <w:r w:rsidRPr="006B1D20">
        <w:rPr>
          <w:rFonts w:ascii="Calibri" w:hAnsi="Calibri"/>
          <w:lang w:val="en-GB"/>
        </w:rPr>
        <w:t>o get it working without having to run the Virtual Directory with elevated permissions (these should be valid for Server 2003):</w:t>
      </w:r>
    </w:p>
    <w:p w14:paraId="698315D8" w14:textId="2B4206DA"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When importing the certificate from the .p7b</w:t>
      </w:r>
      <w:r w:rsidRPr="006B1D20">
        <w:rPr>
          <w:rFonts w:ascii="Calibri" w:hAnsi="Calibri"/>
          <w:lang w:val="en-GB"/>
        </w:rPr>
        <w:t xml:space="preserve"> /pfx</w:t>
      </w:r>
      <w:r w:rsidRPr="006B1D20">
        <w:rPr>
          <w:rFonts w:ascii="Calibri" w:hAnsi="Calibri"/>
          <w:lang w:val="en-GB"/>
        </w:rPr>
        <w:t xml:space="preserve"> file, use the </w:t>
      </w:r>
      <w:r w:rsidRPr="006B1D20">
        <w:rPr>
          <w:rFonts w:ascii="Calibri" w:hAnsi="Calibri"/>
          <w:b/>
          <w:bCs/>
          <w:lang w:val="en-GB"/>
        </w:rPr>
        <w:t>MMC</w:t>
      </w:r>
      <w:r w:rsidRPr="006B1D20">
        <w:rPr>
          <w:rFonts w:ascii="Calibri" w:hAnsi="Calibri"/>
          <w:lang w:val="en-GB"/>
        </w:rPr>
        <w:t xml:space="preserve"> Snap-in ‘</w:t>
      </w:r>
      <w:r w:rsidRPr="006B1D20">
        <w:rPr>
          <w:rFonts w:ascii="Calibri" w:hAnsi="Calibri"/>
          <w:b/>
          <w:bCs/>
          <w:lang w:val="en-GB"/>
        </w:rPr>
        <w:t>Certificates’</w:t>
      </w:r>
      <w:r w:rsidRPr="006B1D20">
        <w:rPr>
          <w:rFonts w:ascii="Calibri" w:hAnsi="Calibri"/>
          <w:lang w:val="en-GB"/>
        </w:rPr>
        <w:t xml:space="preserve"> selecting ‘</w:t>
      </w:r>
      <w:r w:rsidRPr="006B1D20">
        <w:rPr>
          <w:rFonts w:ascii="Calibri" w:hAnsi="Calibri"/>
          <w:b/>
          <w:bCs/>
          <w:lang w:val="en-GB"/>
        </w:rPr>
        <w:t>Computer account’</w:t>
      </w:r>
      <w:r w:rsidRPr="006B1D20">
        <w:rPr>
          <w:rFonts w:ascii="Calibri" w:hAnsi="Calibri"/>
          <w:lang w:val="en-GB"/>
        </w:rPr>
        <w:t>, import into ‘</w:t>
      </w:r>
      <w:r w:rsidRPr="006B1D20">
        <w:rPr>
          <w:rFonts w:ascii="Calibri" w:hAnsi="Calibri"/>
          <w:b/>
          <w:bCs/>
          <w:lang w:val="en-GB"/>
        </w:rPr>
        <w:t xml:space="preserve">Personal’ </w:t>
      </w:r>
      <w:r w:rsidRPr="006B1D20">
        <w:rPr>
          <w:rFonts w:ascii="Calibri" w:hAnsi="Calibri"/>
          <w:lang w:val="en-GB"/>
        </w:rPr>
        <w:t>to avoid it ending up in the ‘Current User’ store.</w:t>
      </w:r>
    </w:p>
    <w:p w14:paraId="64E9E1B3" w14:textId="612DF6A7" w:rsidR="00F27862" w:rsidRPr="006B1D20" w:rsidRDefault="00F27862" w:rsidP="006B1D20">
      <w:pPr>
        <w:pStyle w:val="ListParagraph"/>
        <w:numPr>
          <w:ilvl w:val="0"/>
          <w:numId w:val="9"/>
        </w:numPr>
        <w:spacing w:after="0" w:line="240" w:lineRule="auto"/>
        <w:ind w:left="2520"/>
        <w:contextualSpacing w:val="0"/>
        <w:rPr>
          <w:rFonts w:ascii="Calibri" w:hAnsi="Calibri"/>
          <w:lang w:val="en-GB"/>
        </w:rPr>
      </w:pPr>
      <w:r w:rsidRPr="006B1D20">
        <w:rPr>
          <w:rFonts w:ascii="Calibri" w:hAnsi="Calibri"/>
          <w:lang w:val="en-GB"/>
        </w:rPr>
        <w:t xml:space="preserve">Grant access to the private key to the account </w:t>
      </w:r>
      <w:r w:rsidRPr="006B1D20">
        <w:rPr>
          <w:rFonts w:ascii="Calibri" w:hAnsi="Calibri"/>
          <w:lang w:val="en-GB"/>
        </w:rPr>
        <w:t xml:space="preserve">the </w:t>
      </w:r>
      <w:proofErr w:type="spellStart"/>
      <w:r w:rsidRPr="006B1D20">
        <w:rPr>
          <w:rFonts w:ascii="Calibri" w:hAnsi="Calibri"/>
          <w:lang w:val="en-GB"/>
        </w:rPr>
        <w:t>AppPool</w:t>
      </w:r>
      <w:proofErr w:type="spellEnd"/>
      <w:r w:rsidRPr="006B1D20">
        <w:rPr>
          <w:rFonts w:ascii="Calibri" w:hAnsi="Calibri"/>
          <w:lang w:val="en-GB"/>
        </w:rPr>
        <w:t xml:space="preserve"> and Site run under </w:t>
      </w:r>
      <w:r w:rsidRPr="006B1D20">
        <w:rPr>
          <w:rFonts w:ascii="Calibri" w:hAnsi="Calibri"/>
          <w:lang w:val="en-GB"/>
        </w:rPr>
        <w:t xml:space="preserve">using winhttpcertcfg.exe </w:t>
      </w:r>
      <w:proofErr w:type="spellStart"/>
      <w:r w:rsidRPr="006B1D20">
        <w:rPr>
          <w:rFonts w:ascii="Calibri" w:hAnsi="Calibri"/>
          <w:lang w:val="en-GB"/>
        </w:rPr>
        <w:t>e.g</w:t>
      </w:r>
      <w:proofErr w:type="spellEnd"/>
      <w:r w:rsidRPr="006B1D20">
        <w:rPr>
          <w:rFonts w:ascii="Calibri" w:hAnsi="Calibri"/>
          <w:lang w:val="en-GB"/>
        </w:rPr>
        <w:t>:</w:t>
      </w:r>
    </w:p>
    <w:p w14:paraId="7B846EE2" w14:textId="57D616C6" w:rsidR="00F27862" w:rsidRPr="006B1D20" w:rsidRDefault="00F27862" w:rsidP="006B1D20">
      <w:pPr>
        <w:pStyle w:val="ListParagraph"/>
        <w:numPr>
          <w:ilvl w:val="1"/>
          <w:numId w:val="9"/>
        </w:numPr>
        <w:spacing w:after="0" w:line="240" w:lineRule="auto"/>
        <w:ind w:left="3240"/>
        <w:contextualSpacing w:val="0"/>
        <w:rPr>
          <w:rFonts w:ascii="Calibri" w:hAnsi="Calibri"/>
          <w:lang w:val="en-GB"/>
        </w:rPr>
      </w:pPr>
      <w:proofErr w:type="spellStart"/>
      <w:r w:rsidRPr="006B1D20">
        <w:rPr>
          <w:rFonts w:ascii="Calibri" w:hAnsi="Calibri"/>
          <w:lang w:val="en-GB"/>
        </w:rPr>
        <w:t>winhttpcertcfg</w:t>
      </w:r>
      <w:proofErr w:type="spellEnd"/>
      <w:r w:rsidRPr="006B1D20">
        <w:rPr>
          <w:rFonts w:ascii="Calibri" w:hAnsi="Calibri"/>
          <w:lang w:val="en-GB"/>
        </w:rPr>
        <w:t xml:space="preserve"> -g -c LOCAL_MACHINE\My -s </w:t>
      </w:r>
      <w:hyperlink r:id="rId15" w:history="1">
        <w:r w:rsidRPr="006B1D20">
          <w:rPr>
            <w:rStyle w:val="Hyperlink"/>
            <w:rFonts w:ascii="Calibri" w:hAnsi="Calibri"/>
            <w:color w:val="auto"/>
            <w:lang w:val="en-GB"/>
          </w:rPr>
          <w:t>&lt;</w:t>
        </w:r>
        <w:proofErr w:type="spellStart"/>
        <w:r w:rsidRPr="006B1D20">
          <w:rPr>
            <w:rStyle w:val="Hyperlink"/>
            <w:rFonts w:ascii="Calibri" w:hAnsi="Calibri"/>
            <w:color w:val="auto"/>
            <w:lang w:val="en-GB"/>
          </w:rPr>
          <w:t>certSubject</w:t>
        </w:r>
        <w:proofErr w:type="spellEnd"/>
        <w:r w:rsidRPr="006B1D20">
          <w:rPr>
            <w:rStyle w:val="Hyperlink"/>
            <w:rFonts w:ascii="Calibri" w:hAnsi="Calibri"/>
            <w:color w:val="auto"/>
            <w:lang w:val="en-GB"/>
          </w:rPr>
          <w:t>&gt;</w:t>
        </w:r>
      </w:hyperlink>
      <w:r w:rsidRPr="006B1D20">
        <w:rPr>
          <w:rFonts w:ascii="Calibri" w:hAnsi="Calibri"/>
          <w:lang w:val="en-GB"/>
        </w:rPr>
        <w:t xml:space="preserve"> -a </w:t>
      </w:r>
      <w:r w:rsidRPr="006B1D20">
        <w:rPr>
          <w:rFonts w:ascii="Calibri" w:hAnsi="Calibri"/>
          <w:lang w:val="en-GB"/>
        </w:rPr>
        <w:t>&lt;</w:t>
      </w:r>
      <w:proofErr w:type="spellStart"/>
      <w:r w:rsidRPr="006B1D20">
        <w:rPr>
          <w:rFonts w:ascii="Calibri" w:hAnsi="Calibri"/>
          <w:lang w:val="en-GB"/>
        </w:rPr>
        <w:t>appPoolOrSiteAccount</w:t>
      </w:r>
      <w:proofErr w:type="spellEnd"/>
      <w:r w:rsidRPr="006B1D20">
        <w:rPr>
          <w:rFonts w:ascii="Calibri" w:hAnsi="Calibri"/>
          <w:lang w:val="en-GB"/>
        </w:rPr>
        <w:t>&gt;</w:t>
      </w:r>
    </w:p>
    <w:p w14:paraId="420448EE" w14:textId="77777777" w:rsidR="00F27862" w:rsidRPr="006B1D20" w:rsidRDefault="00F27862" w:rsidP="00F27862">
      <w:pPr>
        <w:ind w:left="1080"/>
        <w:rPr>
          <w:rFonts w:ascii="Calibri" w:hAnsi="Calibri"/>
          <w:lang w:val="en-GB"/>
        </w:rPr>
      </w:pPr>
    </w:p>
    <w:p w14:paraId="396E9A65" w14:textId="77777777" w:rsidR="00F27862" w:rsidRPr="006B1D20" w:rsidRDefault="00F27862" w:rsidP="006B1D20">
      <w:pPr>
        <w:ind w:left="2160"/>
        <w:rPr>
          <w:rFonts w:ascii="Calibri" w:hAnsi="Calibri"/>
          <w:lang w:val="en-GB"/>
        </w:rPr>
      </w:pPr>
      <w:r w:rsidRPr="006B1D20">
        <w:rPr>
          <w:rFonts w:ascii="Calibri" w:hAnsi="Calibri"/>
          <w:lang w:val="en-GB"/>
        </w:rPr>
        <w:t>Relevant information:</w:t>
      </w:r>
    </w:p>
    <w:p w14:paraId="6325D68D"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Guide - </w:t>
      </w:r>
      <w:hyperlink r:id="rId16" w:history="1">
        <w:r w:rsidRPr="006B1D20">
          <w:rPr>
            <w:rStyle w:val="Hyperlink"/>
            <w:rFonts w:ascii="Calibri" w:hAnsi="Calibri"/>
            <w:color w:val="auto"/>
            <w:lang w:val="en-GB"/>
          </w:rPr>
          <w:t>https://msdn.microsoft.com/en-us/library/windows/desktop/aa384088(v=vs.85).aspx</w:t>
        </w:r>
      </w:hyperlink>
    </w:p>
    <w:p w14:paraId="3DA4D276" w14:textId="77777777" w:rsidR="00F27862" w:rsidRPr="006B1D20" w:rsidRDefault="00F27862" w:rsidP="006B1D20">
      <w:pPr>
        <w:ind w:left="2160"/>
        <w:rPr>
          <w:rFonts w:ascii="Calibri" w:hAnsi="Calibri"/>
          <w:lang w:val="en-GB"/>
        </w:rPr>
      </w:pPr>
      <w:r w:rsidRPr="006B1D20">
        <w:rPr>
          <w:rFonts w:ascii="Calibri" w:hAnsi="Calibri"/>
          <w:lang w:val="en-GB"/>
        </w:rPr>
        <w:t xml:space="preserve">WinHttpCertCfg.exe Download - </w:t>
      </w:r>
      <w:hyperlink r:id="rId17" w:history="1">
        <w:r w:rsidRPr="006B1D20">
          <w:rPr>
            <w:rStyle w:val="Hyperlink"/>
            <w:rFonts w:ascii="Calibri" w:hAnsi="Calibri"/>
            <w:color w:val="auto"/>
            <w:lang w:val="en-GB"/>
          </w:rPr>
          <w:t>http://www.microsoft.com/en-gb/download/confirmation.aspx?id=19801</w:t>
        </w:r>
      </w:hyperlink>
    </w:p>
    <w:p w14:paraId="772AE0A4" w14:textId="77777777" w:rsidR="00F27862" w:rsidRPr="006B1D20" w:rsidRDefault="00F27862" w:rsidP="006B1D20">
      <w:pPr>
        <w:ind w:left="2160"/>
        <w:rPr>
          <w:rFonts w:ascii="Calibri" w:hAnsi="Calibri"/>
          <w:lang w:val="en-GB"/>
        </w:rPr>
      </w:pPr>
      <w:r w:rsidRPr="006B1D20">
        <w:rPr>
          <w:rFonts w:ascii="Calibri" w:hAnsi="Calibri"/>
          <w:lang w:val="en-GB"/>
        </w:rPr>
        <w:t xml:space="preserve">Similar issue with Server 2008 - </w:t>
      </w:r>
      <w:hyperlink r:id="rId18" w:history="1">
        <w:r w:rsidRPr="006B1D20">
          <w:rPr>
            <w:rStyle w:val="Hyperlink"/>
            <w:rFonts w:ascii="Calibri" w:hAnsi="Calibri"/>
            <w:color w:val="auto"/>
            <w:lang w:val="en-GB"/>
          </w:rPr>
          <w:t>http://stackoverflow.com/questions/2609859/how-to-give-asp-net-access-to-a-private-key-in-a-certificate-in-the-certificate</w:t>
        </w:r>
      </w:hyperlink>
    </w:p>
    <w:p w14:paraId="5008EBEA" w14:textId="77777777" w:rsidR="00F27862" w:rsidRPr="006B1D20" w:rsidRDefault="00F27862" w:rsidP="00F27862">
      <w:pPr>
        <w:pStyle w:val="ListParagraph"/>
        <w:spacing w:after="0" w:line="240" w:lineRule="auto"/>
        <w:rPr>
          <w:rFonts w:ascii="Calibri" w:eastAsia="Times New Roman" w:hAnsi="Calibri" w:cs="Times New Roman"/>
        </w:rPr>
      </w:pPr>
    </w:p>
    <w:p w14:paraId="70463E65" w14:textId="6596F3FD" w:rsidR="00F27862" w:rsidRPr="006B1D20" w:rsidRDefault="00F27862" w:rsidP="00F27862">
      <w:pPr>
        <w:pStyle w:val="ListParagraph"/>
        <w:spacing w:after="0" w:line="240" w:lineRule="auto"/>
        <w:rPr>
          <w:rFonts w:ascii="Calibri" w:eastAsia="Times New Roman" w:hAnsi="Calibri" w:cs="Times New Roman"/>
        </w:rPr>
      </w:pPr>
    </w:p>
    <w:p w14:paraId="3A5819E3" w14:textId="729E2A44" w:rsidR="00C6619A" w:rsidRPr="00C6619A" w:rsidRDefault="00C6619A" w:rsidP="00F27862">
      <w:pPr>
        <w:pStyle w:val="ListParagraph"/>
        <w:numPr>
          <w:ilvl w:val="0"/>
          <w:numId w:val="4"/>
        </w:numPr>
        <w:spacing w:after="0" w:line="240" w:lineRule="auto"/>
        <w:rPr>
          <w:rFonts w:ascii="Calibri" w:eastAsia="Times New Roman" w:hAnsi="Calibri" w:cs="Times New Roman"/>
          <w:color w:val="000000"/>
        </w:rPr>
      </w:pPr>
      <w:r w:rsidRPr="006B1D20">
        <w:rPr>
          <w:rFonts w:ascii="Calibri" w:eastAsia="Times New Roman" w:hAnsi="Calibri" w:cs="Times New Roman"/>
        </w:rPr>
        <w:t xml:space="preserve">I am able to post the User information and retrieve the </w:t>
      </w:r>
      <w:proofErr w:type="spellStart"/>
      <w:r w:rsidRPr="006B1D20">
        <w:rPr>
          <w:rFonts w:ascii="Calibri" w:eastAsia="Times New Roman" w:hAnsi="Calibri" w:cs="Times New Roman"/>
        </w:rPr>
        <w:t>refID</w:t>
      </w:r>
      <w:proofErr w:type="spellEnd"/>
      <w:r w:rsidRPr="006B1D20">
        <w:rPr>
          <w:rFonts w:ascii="Calibri" w:eastAsia="Times New Roman" w:hAnsi="Calibri" w:cs="Times New Roman"/>
        </w:rPr>
        <w:t xml:space="preserve"> but I a</w:t>
      </w:r>
      <w:r w:rsidRPr="00C6619A">
        <w:rPr>
          <w:rFonts w:ascii="Calibri" w:eastAsia="Times New Roman" w:hAnsi="Calibri" w:cs="Times New Roman"/>
          <w:color w:val="000000"/>
        </w:rPr>
        <w:t xml:space="preserve">m getting error while </w:t>
      </w:r>
      <w:r w:rsidR="003C4C0D" w:rsidRPr="00C6619A">
        <w:rPr>
          <w:rFonts w:ascii="Calibri" w:eastAsia="Times New Roman" w:hAnsi="Calibri" w:cs="Times New Roman"/>
          <w:color w:val="000000"/>
        </w:rPr>
        <w:t>transfer</w:t>
      </w:r>
      <w:r w:rsidR="003C4C0D">
        <w:rPr>
          <w:rFonts w:ascii="Calibri" w:eastAsia="Times New Roman" w:hAnsi="Calibri" w:cs="Times New Roman"/>
          <w:color w:val="000000"/>
        </w:rPr>
        <w:t>ring</w:t>
      </w:r>
      <w:r w:rsidRPr="00C6619A">
        <w:rPr>
          <w:rFonts w:ascii="Calibri" w:eastAsia="Times New Roman" w:hAnsi="Calibri" w:cs="Times New Roman"/>
          <w:color w:val="000000"/>
        </w:rPr>
        <w:t xml:space="preserve"> the user to security2.asp. What could be wrong?</w:t>
      </w:r>
    </w:p>
    <w:p w14:paraId="60E5FF37"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There are few things that could be wrong at this time. Few of the reasons are listed below</w:t>
      </w:r>
    </w:p>
    <w:p w14:paraId="727CD471" w14:textId="2CD7A708" w:rsidR="00C6619A" w:rsidRPr="00C6619A" w:rsidRDefault="00C6619A" w:rsidP="00C6619A">
      <w:pPr>
        <w:numPr>
          <w:ilvl w:val="0"/>
          <w:numId w:val="5"/>
        </w:numPr>
        <w:spacing w:after="0" w:line="240" w:lineRule="auto"/>
        <w:ind w:left="1080"/>
        <w:textAlignment w:val="center"/>
        <w:rPr>
          <w:rFonts w:ascii="Calibri" w:eastAsia="Times New Roman" w:hAnsi="Calibri" w:cs="Times New Roman"/>
          <w:color w:val="000000"/>
        </w:rPr>
      </w:pPr>
      <w:r w:rsidRPr="00C6619A">
        <w:rPr>
          <w:rFonts w:ascii="Calibri" w:eastAsia="Times New Roman" w:hAnsi="Calibri" w:cs="Times New Roman"/>
          <w:color w:val="000000"/>
        </w:rPr>
        <w:t xml:space="preserve">The user information you provided is in valid. </w:t>
      </w:r>
      <w:r w:rsidR="003C4C0D">
        <w:rPr>
          <w:rFonts w:ascii="Calibri" w:eastAsia="Times New Roman" w:hAnsi="Calibri" w:cs="Times New Roman"/>
          <w:color w:val="000000"/>
        </w:rPr>
        <w:t xml:space="preserve">Or you are not passing all the required fields as explained above during the client form post to security2.asp. </w:t>
      </w:r>
      <w:r w:rsidR="006A2CF6">
        <w:rPr>
          <w:rFonts w:ascii="Calibri" w:eastAsia="Times New Roman" w:hAnsi="Calibri" w:cs="Times New Roman"/>
          <w:color w:val="000000"/>
        </w:rPr>
        <w:t>Please validate the data you are passing to Security2.asp and give us a sample of the data you are passing and we can take a look at that.</w:t>
      </w:r>
    </w:p>
    <w:p w14:paraId="1E6FBC5E" w14:textId="77777777" w:rsid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xml:space="preserve">Most of the times you will get a GUID along with the error. Please send us the GUID along with the time stamp when it happened so that we could look at our logs to understand more about your issue. </w:t>
      </w:r>
    </w:p>
    <w:p w14:paraId="5044A79D" w14:textId="77777777" w:rsidR="00530D09" w:rsidRDefault="00530D09" w:rsidP="00C6619A">
      <w:pPr>
        <w:spacing w:after="0" w:line="240" w:lineRule="auto"/>
        <w:ind w:left="540"/>
        <w:rPr>
          <w:rFonts w:ascii="Calibri" w:eastAsia="Times New Roman" w:hAnsi="Calibri" w:cs="Times New Roman"/>
          <w:color w:val="000000"/>
        </w:rPr>
      </w:pPr>
    </w:p>
    <w:p w14:paraId="4E5271F9" w14:textId="6D962CF3" w:rsidR="006A2CF6" w:rsidRPr="006A2CF6" w:rsidRDefault="006A2CF6" w:rsidP="006A2CF6">
      <w:pPr>
        <w:pStyle w:val="ListParagraph"/>
        <w:numPr>
          <w:ilvl w:val="0"/>
          <w:numId w:val="4"/>
        </w:numPr>
        <w:spacing w:after="0" w:line="240" w:lineRule="auto"/>
        <w:rPr>
          <w:rFonts w:ascii="Calibri" w:eastAsia="Times New Roman" w:hAnsi="Calibri" w:cs="Times New Roman"/>
          <w:color w:val="000000"/>
        </w:rPr>
      </w:pPr>
      <w:r>
        <w:t>Newly created users are unable to access the portal. What could be wrong?</w:t>
      </w:r>
    </w:p>
    <w:p w14:paraId="45872B55" w14:textId="4FE6243D" w:rsidR="006A2CF6" w:rsidRPr="006A2CF6" w:rsidRDefault="006A2CF6" w:rsidP="006A2CF6">
      <w:pPr>
        <w:pStyle w:val="ListParagraph"/>
        <w:spacing w:after="0" w:line="240" w:lineRule="auto"/>
        <w:rPr>
          <w:rFonts w:ascii="Calibri" w:eastAsia="Times New Roman" w:hAnsi="Calibri" w:cs="Times New Roman"/>
          <w:color w:val="000000"/>
        </w:rPr>
      </w:pPr>
      <w:r>
        <w:t xml:space="preserve">Are you using API to create the new user on Parature side? Are you passing the registration status as “REGISTERED” either while creating the user or while performing a passthrough? Get in touch with us with the user account details who is having issues and we will be able to help you with this. </w:t>
      </w:r>
    </w:p>
    <w:p w14:paraId="3F9A170C" w14:textId="77777777" w:rsidR="00C6619A" w:rsidRPr="00C6619A" w:rsidRDefault="00C6619A" w:rsidP="00C6619A">
      <w:pPr>
        <w:spacing w:after="0" w:line="240" w:lineRule="auto"/>
        <w:ind w:left="540"/>
        <w:rPr>
          <w:rFonts w:ascii="Calibri" w:eastAsia="Times New Roman" w:hAnsi="Calibri" w:cs="Times New Roman"/>
          <w:color w:val="000000"/>
        </w:rPr>
      </w:pPr>
      <w:r w:rsidRPr="00C6619A">
        <w:rPr>
          <w:rFonts w:ascii="Calibri" w:eastAsia="Times New Roman" w:hAnsi="Calibri" w:cs="Times New Roman"/>
          <w:color w:val="000000"/>
        </w:rPr>
        <w:t> </w:t>
      </w:r>
    </w:p>
    <w:p w14:paraId="15730A58" w14:textId="77777777" w:rsidR="00C6619A" w:rsidRPr="00C6619A" w:rsidRDefault="00C6619A" w:rsidP="00C6619A">
      <w:pPr>
        <w:spacing w:after="0" w:line="240" w:lineRule="auto"/>
        <w:rPr>
          <w:rFonts w:ascii="Calibri" w:eastAsia="Times New Roman" w:hAnsi="Calibri" w:cs="Times New Roman"/>
          <w:color w:val="000000"/>
        </w:rPr>
      </w:pPr>
      <w:r w:rsidRPr="00C6619A">
        <w:rPr>
          <w:rFonts w:ascii="Calibri" w:eastAsia="Times New Roman" w:hAnsi="Calibri" w:cs="Times New Roman"/>
          <w:color w:val="000000"/>
        </w:rPr>
        <w:t> </w:t>
      </w:r>
    </w:p>
    <w:p w14:paraId="7960836B" w14:textId="77777777" w:rsidR="00D90C14" w:rsidRDefault="00DB1C26"/>
    <w:sectPr w:rsidR="00D90C1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C7FDE" w14:textId="77777777" w:rsidR="00DB1C26" w:rsidRDefault="00DB1C26" w:rsidP="00C6619A">
      <w:pPr>
        <w:spacing w:after="0" w:line="240" w:lineRule="auto"/>
      </w:pPr>
      <w:r>
        <w:separator/>
      </w:r>
    </w:p>
  </w:endnote>
  <w:endnote w:type="continuationSeparator" w:id="0">
    <w:p w14:paraId="6B63FD97" w14:textId="77777777" w:rsidR="00DB1C26" w:rsidRDefault="00DB1C26" w:rsidP="00C6619A">
      <w:pPr>
        <w:spacing w:after="0" w:line="240" w:lineRule="auto"/>
      </w:pPr>
      <w:r>
        <w:continuationSeparator/>
      </w:r>
    </w:p>
  </w:endnote>
  <w:endnote w:type="continuationNotice" w:id="1">
    <w:p w14:paraId="2764F0DF" w14:textId="77777777" w:rsidR="00DB1C26" w:rsidRDefault="00DB1C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CE880" w14:textId="2D22476A" w:rsidR="00924B70" w:rsidRDefault="00924B70" w:rsidP="00924B70">
    <w:pPr>
      <w:pStyle w:val="Footer"/>
      <w:jc w:val="right"/>
    </w:pPr>
    <w:r>
      <w:t>© Parature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D1C13" w14:textId="77777777" w:rsidR="00DB1C26" w:rsidRDefault="00DB1C26" w:rsidP="00C6619A">
      <w:pPr>
        <w:spacing w:after="0" w:line="240" w:lineRule="auto"/>
      </w:pPr>
      <w:r>
        <w:separator/>
      </w:r>
    </w:p>
  </w:footnote>
  <w:footnote w:type="continuationSeparator" w:id="0">
    <w:p w14:paraId="0E7CF19F" w14:textId="77777777" w:rsidR="00DB1C26" w:rsidRDefault="00DB1C26" w:rsidP="00C6619A">
      <w:pPr>
        <w:spacing w:after="0" w:line="240" w:lineRule="auto"/>
      </w:pPr>
      <w:r>
        <w:continuationSeparator/>
      </w:r>
    </w:p>
  </w:footnote>
  <w:footnote w:type="continuationNotice" w:id="1">
    <w:p w14:paraId="4FECBF86" w14:textId="77777777" w:rsidR="00DB1C26" w:rsidRDefault="00DB1C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C4DE" w14:textId="108808A8" w:rsidR="00C6619A" w:rsidRDefault="00924B70" w:rsidP="00C6619A">
    <w:pPr>
      <w:pStyle w:val="Header"/>
      <w:jc w:val="right"/>
    </w:pPr>
    <w:r>
      <w:t xml:space="preserve">Migrating to </w:t>
    </w:r>
    <w:r w:rsidR="00C6619A">
      <w:t>Secure Passthrough (Passthrough 2.0) using SSO</w:t>
    </w:r>
    <w:r w:rsidR="0010515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25AC"/>
    <w:multiLevelType w:val="hybridMultilevel"/>
    <w:tmpl w:val="45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57C0F"/>
    <w:multiLevelType w:val="hybridMultilevel"/>
    <w:tmpl w:val="23ACF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94D7529"/>
    <w:multiLevelType w:val="hybridMultilevel"/>
    <w:tmpl w:val="52E20AFC"/>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0C5DCD"/>
    <w:multiLevelType w:val="multilevel"/>
    <w:tmpl w:val="BBB484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F372A4"/>
    <w:multiLevelType w:val="hybridMultilevel"/>
    <w:tmpl w:val="A4A2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D78C1"/>
    <w:multiLevelType w:val="multilevel"/>
    <w:tmpl w:val="651C6C2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944D7"/>
    <w:multiLevelType w:val="multilevel"/>
    <w:tmpl w:val="6F0A3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C64766"/>
    <w:multiLevelType w:val="multilevel"/>
    <w:tmpl w:val="8F1E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7"/>
    <w:lvlOverride w:ilvl="0">
      <w:startOverride w:val="1"/>
    </w:lvlOverride>
  </w:num>
  <w:num w:numId="4">
    <w:abstractNumId w:val="5"/>
    <w:lvlOverride w:ilvl="0">
      <w:startOverride w:val="2"/>
    </w:lvlOverride>
  </w:num>
  <w:num w:numId="5">
    <w:abstractNumId w:val="6"/>
    <w:lvlOverride w:ilvl="0">
      <w:startOverride w:val="1"/>
    </w:lvlOverride>
  </w:num>
  <w:num w:numId="6">
    <w:abstractNumId w:val="4"/>
  </w:num>
  <w:num w:numId="7">
    <w:abstractNumId w:val="2"/>
  </w:num>
  <w:num w:numId="8">
    <w:abstractNumId w:val="0"/>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A"/>
    <w:rsid w:val="000904FE"/>
    <w:rsid w:val="000F78E7"/>
    <w:rsid w:val="0010515B"/>
    <w:rsid w:val="00105B39"/>
    <w:rsid w:val="001341F9"/>
    <w:rsid w:val="00137FC2"/>
    <w:rsid w:val="002908DB"/>
    <w:rsid w:val="00305EB6"/>
    <w:rsid w:val="003574D5"/>
    <w:rsid w:val="0036614E"/>
    <w:rsid w:val="003C4C0D"/>
    <w:rsid w:val="00404DD5"/>
    <w:rsid w:val="00442FBE"/>
    <w:rsid w:val="004C2ECE"/>
    <w:rsid w:val="0052244B"/>
    <w:rsid w:val="00530D09"/>
    <w:rsid w:val="005D538F"/>
    <w:rsid w:val="006571AD"/>
    <w:rsid w:val="006A2CF6"/>
    <w:rsid w:val="006A2ED6"/>
    <w:rsid w:val="006B1D20"/>
    <w:rsid w:val="0073030D"/>
    <w:rsid w:val="0074087F"/>
    <w:rsid w:val="007C673C"/>
    <w:rsid w:val="007F0EDB"/>
    <w:rsid w:val="008160EE"/>
    <w:rsid w:val="008216C6"/>
    <w:rsid w:val="00825386"/>
    <w:rsid w:val="0084089A"/>
    <w:rsid w:val="008E29C7"/>
    <w:rsid w:val="00922139"/>
    <w:rsid w:val="00924B70"/>
    <w:rsid w:val="00931E3B"/>
    <w:rsid w:val="00954E04"/>
    <w:rsid w:val="00991FA9"/>
    <w:rsid w:val="00A14B39"/>
    <w:rsid w:val="00A65BEE"/>
    <w:rsid w:val="00A66E0E"/>
    <w:rsid w:val="00AB43DE"/>
    <w:rsid w:val="00B6661D"/>
    <w:rsid w:val="00C6619A"/>
    <w:rsid w:val="00CA31DC"/>
    <w:rsid w:val="00D25882"/>
    <w:rsid w:val="00D258A5"/>
    <w:rsid w:val="00D53CBA"/>
    <w:rsid w:val="00D57145"/>
    <w:rsid w:val="00DB1C26"/>
    <w:rsid w:val="00DC5451"/>
    <w:rsid w:val="00DC659B"/>
    <w:rsid w:val="00E03BED"/>
    <w:rsid w:val="00E72339"/>
    <w:rsid w:val="00E963B8"/>
    <w:rsid w:val="00ED07B8"/>
    <w:rsid w:val="00ED1511"/>
    <w:rsid w:val="00F27862"/>
    <w:rsid w:val="00F405EF"/>
    <w:rsid w:val="00F54276"/>
    <w:rsid w:val="00F75A94"/>
    <w:rsid w:val="00FC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AEE7"/>
  <w15:chartTrackingRefBased/>
  <w15:docId w15:val="{34136C54-E0C3-4EA9-AC57-8E929844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19A"/>
    <w:rPr>
      <w:color w:val="0000FF"/>
      <w:u w:val="single"/>
    </w:rPr>
  </w:style>
  <w:style w:type="paragraph" w:styleId="Header">
    <w:name w:val="header"/>
    <w:basedOn w:val="Normal"/>
    <w:link w:val="HeaderChar"/>
    <w:uiPriority w:val="99"/>
    <w:unhideWhenUsed/>
    <w:rsid w:val="00C66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9A"/>
  </w:style>
  <w:style w:type="paragraph" w:styleId="Footer">
    <w:name w:val="footer"/>
    <w:basedOn w:val="Normal"/>
    <w:link w:val="FooterChar"/>
    <w:uiPriority w:val="99"/>
    <w:unhideWhenUsed/>
    <w:rsid w:val="00C66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9A"/>
  </w:style>
  <w:style w:type="character" w:customStyle="1" w:styleId="Heading1Char">
    <w:name w:val="Heading 1 Char"/>
    <w:basedOn w:val="DefaultParagraphFont"/>
    <w:link w:val="Heading1"/>
    <w:uiPriority w:val="9"/>
    <w:rsid w:val="00C66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619A"/>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F78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78E7"/>
    <w:rPr>
      <w:i/>
      <w:iCs/>
      <w:color w:val="404040" w:themeColor="text1" w:themeTint="BF"/>
    </w:rPr>
  </w:style>
  <w:style w:type="paragraph" w:styleId="IntenseQuote">
    <w:name w:val="Intense Quote"/>
    <w:basedOn w:val="Normal"/>
    <w:next w:val="Normal"/>
    <w:link w:val="IntenseQuoteChar"/>
    <w:uiPriority w:val="30"/>
    <w:qFormat/>
    <w:rsid w:val="000F78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F78E7"/>
    <w:rPr>
      <w:i/>
      <w:iCs/>
      <w:color w:val="5B9BD5" w:themeColor="accent1"/>
    </w:rPr>
  </w:style>
  <w:style w:type="character" w:styleId="SubtleReference">
    <w:name w:val="Subtle Reference"/>
    <w:basedOn w:val="DefaultParagraphFont"/>
    <w:uiPriority w:val="31"/>
    <w:qFormat/>
    <w:rsid w:val="000F78E7"/>
    <w:rPr>
      <w:smallCaps/>
      <w:color w:val="5A5A5A" w:themeColor="text1" w:themeTint="A5"/>
    </w:rPr>
  </w:style>
  <w:style w:type="paragraph" w:styleId="ListParagraph">
    <w:name w:val="List Paragraph"/>
    <w:basedOn w:val="Normal"/>
    <w:uiPriority w:val="34"/>
    <w:qFormat/>
    <w:rsid w:val="000F78E7"/>
    <w:pPr>
      <w:ind w:left="720"/>
      <w:contextualSpacing/>
    </w:pPr>
  </w:style>
  <w:style w:type="paragraph" w:styleId="TOCHeading">
    <w:name w:val="TOC Heading"/>
    <w:basedOn w:val="Heading1"/>
    <w:next w:val="Normal"/>
    <w:uiPriority w:val="39"/>
    <w:unhideWhenUsed/>
    <w:qFormat/>
    <w:rsid w:val="005D538F"/>
    <w:pPr>
      <w:outlineLvl w:val="9"/>
    </w:pPr>
  </w:style>
  <w:style w:type="paragraph" w:styleId="TOC1">
    <w:name w:val="toc 1"/>
    <w:basedOn w:val="Normal"/>
    <w:next w:val="Normal"/>
    <w:autoRedefine/>
    <w:uiPriority w:val="39"/>
    <w:unhideWhenUsed/>
    <w:rsid w:val="005D538F"/>
    <w:pPr>
      <w:spacing w:after="100"/>
    </w:pPr>
  </w:style>
  <w:style w:type="paragraph" w:styleId="TOC2">
    <w:name w:val="toc 2"/>
    <w:basedOn w:val="Normal"/>
    <w:next w:val="Normal"/>
    <w:autoRedefine/>
    <w:uiPriority w:val="39"/>
    <w:unhideWhenUsed/>
    <w:rsid w:val="005D538F"/>
    <w:pPr>
      <w:spacing w:after="100"/>
      <w:ind w:left="220"/>
    </w:pPr>
  </w:style>
  <w:style w:type="character" w:customStyle="1" w:styleId="Heading3Char">
    <w:name w:val="Heading 3 Char"/>
    <w:basedOn w:val="DefaultParagraphFont"/>
    <w:link w:val="Heading3"/>
    <w:uiPriority w:val="9"/>
    <w:rsid w:val="00AB43D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A2E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5472">
      <w:bodyDiv w:val="1"/>
      <w:marLeft w:val="0"/>
      <w:marRight w:val="0"/>
      <w:marTop w:val="0"/>
      <w:marBottom w:val="0"/>
      <w:divBdr>
        <w:top w:val="none" w:sz="0" w:space="0" w:color="auto"/>
        <w:left w:val="none" w:sz="0" w:space="0" w:color="auto"/>
        <w:bottom w:val="none" w:sz="0" w:space="0" w:color="auto"/>
        <w:right w:val="none" w:sz="0" w:space="0" w:color="auto"/>
      </w:divBdr>
      <w:divsChild>
        <w:div w:id="1707749948">
          <w:marLeft w:val="0"/>
          <w:marRight w:val="0"/>
          <w:marTop w:val="0"/>
          <w:marBottom w:val="0"/>
          <w:divBdr>
            <w:top w:val="none" w:sz="0" w:space="0" w:color="auto"/>
            <w:left w:val="none" w:sz="0" w:space="0" w:color="auto"/>
            <w:bottom w:val="none" w:sz="0" w:space="0" w:color="auto"/>
            <w:right w:val="none" w:sz="0" w:space="0" w:color="auto"/>
          </w:divBdr>
          <w:divsChild>
            <w:div w:id="1993484537">
              <w:marLeft w:val="0"/>
              <w:marRight w:val="0"/>
              <w:marTop w:val="0"/>
              <w:marBottom w:val="0"/>
              <w:divBdr>
                <w:top w:val="none" w:sz="0" w:space="0" w:color="auto"/>
                <w:left w:val="none" w:sz="0" w:space="0" w:color="auto"/>
                <w:bottom w:val="none" w:sz="0" w:space="0" w:color="auto"/>
                <w:right w:val="none" w:sz="0" w:space="0" w:color="auto"/>
              </w:divBdr>
              <w:divsChild>
                <w:div w:id="818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vsdx"/><Relationship Id="rId18" Type="http://schemas.openxmlformats.org/officeDocument/2006/relationships/hyperlink" Target="http://stackoverflow.com/questions/2609859/how-to-give-asp-net-access-to-a-private-key-in-a-certificate-in-the-certificat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microsoft.com/en-gb/download/confirmation.aspx?id=19801" TargetMode="External"/><Relationship Id="rId2" Type="http://schemas.openxmlformats.org/officeDocument/2006/relationships/customXml" Target="../customXml/item2.xml"/><Relationship Id="rId16" Type="http://schemas.openxmlformats.org/officeDocument/2006/relationships/hyperlink" Target="https://msdn.microsoft.com/en-us/library/windows/desktop/aa384088(v=vs.85).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viatcare.com"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so-mutual-auth.parature.com/ext/ref/dropof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AA2D4F5E37FC43BD94ACA0029A565F" ma:contentTypeVersion="0" ma:contentTypeDescription="Create a new document." ma:contentTypeScope="" ma:versionID="54a145249dc34727439bf31c1aabacfe">
  <xsd:schema xmlns:xsd="http://www.w3.org/2001/XMLSchema" xmlns:xs="http://www.w3.org/2001/XMLSchema" xmlns:p="http://schemas.microsoft.com/office/2006/metadata/properties" targetNamespace="http://schemas.microsoft.com/office/2006/metadata/properties" ma:root="true" ma:fieldsID="082dd8170938fbd2422bee2c8f5611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2240-CF5E-49DA-A478-D973631F4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BE3E9D-609F-48A6-BAE4-74CF454EFE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B9022C-9675-400E-9187-53C12172D527}">
  <ds:schemaRefs>
    <ds:schemaRef ds:uri="http://schemas.microsoft.com/sharepoint/v3/contenttype/forms"/>
  </ds:schemaRefs>
</ds:datastoreItem>
</file>

<file path=customXml/itemProps4.xml><?xml version="1.0" encoding="utf-8"?>
<ds:datastoreItem xmlns:ds="http://schemas.openxmlformats.org/officeDocument/2006/customXml" ds:itemID="{9A073BA5-717A-400A-8595-D32AE0A21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E3CDC7F-99EC-413D-86EC-06B926B83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8</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Kavindpadi Bhuvaneswaran</dc:creator>
  <cp:keywords/>
  <dc:description/>
  <cp:lastModifiedBy>Shiva Kavindpadi Bhuvaneswaran</cp:lastModifiedBy>
  <cp:revision>31</cp:revision>
  <dcterms:created xsi:type="dcterms:W3CDTF">2015-01-14T19:14:00Z</dcterms:created>
  <dcterms:modified xsi:type="dcterms:W3CDTF">2015-02-12T16:40:00Z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0x01010078AA2D4F5E37FC43BD94ACA0029A565F</vt:lpwstr>
  </property>
</Properties>
</file>